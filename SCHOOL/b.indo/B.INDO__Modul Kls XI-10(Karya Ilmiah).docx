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Mata Pelajaran</w:t>
      </w:r>
      <w:r>
        <w:rPr>
          <w:rFonts w:ascii="Times New Roman" w:hAnsi="Times New Roman" w:cs="Times New Roman"/>
          <w:sz w:val="24"/>
          <w:szCs w:val="24"/>
          <w:lang w:val="id-ID"/>
        </w:rPr>
        <w:tab/>
      </w:r>
      <w:r>
        <w:rPr>
          <w:rFonts w:ascii="Times New Roman" w:hAnsi="Times New Roman" w:cs="Times New Roman"/>
          <w:sz w:val="24"/>
          <w:szCs w:val="24"/>
          <w:lang w:val="id-ID"/>
        </w:rPr>
        <w:t>: Bahasa Indonesia</w:t>
      </w:r>
    </w:p>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Kelas</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 XI IPA/IPS</w:t>
      </w:r>
    </w:p>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Semester</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 Genap</w:t>
      </w:r>
    </w:p>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Materi Pokok</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 Karya Imiah</w:t>
      </w:r>
    </w:p>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Alokasi waktu</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 180 Menit</w:t>
      </w:r>
    </w:p>
    <w:p>
      <w:pPr>
        <w:spacing w:after="0" w:line="240" w:lineRule="auto"/>
        <w:rPr>
          <w:rFonts w:ascii="Times New Roman" w:hAnsi="Times New Roman" w:cs="Times New Roman"/>
          <w:sz w:val="24"/>
          <w:szCs w:val="24"/>
          <w:lang w:val="id-ID"/>
        </w:rPr>
      </w:pPr>
    </w:p>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A.Kompetensi Dasar</w:t>
      </w:r>
    </w:p>
    <w:tbl>
      <w:tblPr>
        <w:tblStyle w:val="7"/>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Kompetensi Dasar</w:t>
            </w:r>
          </w:p>
        </w:tc>
        <w:tc>
          <w:tcPr>
            <w:tcW w:w="4959" w:type="dxa"/>
          </w:tcPr>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Indikator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4675" w:type="dxa"/>
          </w:tcPr>
          <w:p>
            <w:pPr>
              <w:spacing w:after="0" w:line="240" w:lineRule="auto"/>
              <w:ind w:left="517" w:hanging="427"/>
              <w:rPr>
                <w:rFonts w:ascii="Times New Roman" w:hAnsi="Times New Roman" w:cs="Times New Roman"/>
                <w:sz w:val="24"/>
                <w:szCs w:val="24"/>
                <w:lang w:val="id-ID"/>
              </w:rPr>
            </w:pPr>
            <w:r>
              <w:rPr>
                <w:rFonts w:ascii="Times New Roman" w:hAnsi="Times New Roman" w:cs="Times New Roman"/>
                <w:sz w:val="24"/>
                <w:szCs w:val="24"/>
                <w:lang w:val="id-ID"/>
              </w:rPr>
              <w:t>3.14</w:t>
            </w:r>
            <w:r>
              <w:rPr>
                <w:rFonts w:ascii="Times New Roman" w:hAnsi="Times New Roman" w:eastAsia="Times New Roman" w:cs="Times New Roman"/>
                <w:color w:val="000000"/>
                <w:sz w:val="24"/>
                <w:szCs w:val="24"/>
                <w:lang w:val="id-ID"/>
              </w:rPr>
              <w:t xml:space="preserve"> Mengidentifikasi informasi, tujuan dan  esensi sebuah karya ilmiah yang dibaca</w:t>
            </w:r>
          </w:p>
        </w:tc>
        <w:tc>
          <w:tcPr>
            <w:tcW w:w="4959" w:type="dxa"/>
            <w:vMerge w:val="restart"/>
          </w:tcPr>
          <w:p>
            <w:pPr>
              <w:numPr>
                <w:ilvl w:val="0"/>
                <w:numId w:val="1"/>
              </w:numPr>
              <w:spacing w:after="0" w:line="240" w:lineRule="auto"/>
              <w:ind w:left="273" w:hanging="270"/>
              <w:rPr>
                <w:rFonts w:ascii="Times New Roman" w:hAnsi="Times New Roman" w:eastAsia="Times New Roman" w:cs="Times New Roman"/>
                <w:color w:val="000000"/>
                <w:sz w:val="24"/>
                <w:szCs w:val="24"/>
                <w:lang w:val="id-ID"/>
              </w:rPr>
            </w:pPr>
            <w:r>
              <w:rPr>
                <w:rFonts w:ascii="Times New Roman" w:hAnsi="Times New Roman" w:eastAsia="Times New Roman" w:cs="Times New Roman"/>
                <w:color w:val="000000"/>
                <w:sz w:val="24"/>
                <w:szCs w:val="24"/>
                <w:lang w:val="id-ID"/>
              </w:rPr>
              <w:t>Menentukaninformasi, tujuan dan esensi sebuah karya ilmiah yang dibaca.</w:t>
            </w:r>
          </w:p>
          <w:p>
            <w:pPr>
              <w:numPr>
                <w:ilvl w:val="0"/>
                <w:numId w:val="1"/>
              </w:numPr>
              <w:spacing w:after="0" w:line="240" w:lineRule="auto"/>
              <w:ind w:left="273" w:hanging="270"/>
              <w:rPr>
                <w:rFonts w:ascii="Times New Roman" w:hAnsi="Times New Roman" w:eastAsia="Times New Roman" w:cs="Times New Roman"/>
                <w:color w:val="000000"/>
                <w:sz w:val="24"/>
                <w:szCs w:val="24"/>
                <w:lang w:val="id-ID"/>
              </w:rPr>
            </w:pPr>
            <w:r>
              <w:rPr>
                <w:rFonts w:ascii="Times New Roman" w:hAnsi="Times New Roman" w:eastAsia="Times New Roman" w:cs="Times New Roman"/>
                <w:color w:val="000000"/>
                <w:sz w:val="24"/>
                <w:szCs w:val="24"/>
                <w:lang w:val="id-ID"/>
              </w:rPr>
              <w:t>Merancang karya ilmiah sesuai dengan unsur-unsur dan isi karya ilmiah.</w:t>
            </w:r>
          </w:p>
          <w:p>
            <w:pPr>
              <w:numPr>
                <w:ilvl w:val="0"/>
                <w:numId w:val="2"/>
              </w:numPr>
              <w:spacing w:after="0" w:line="240" w:lineRule="auto"/>
              <w:ind w:left="273" w:hanging="273"/>
              <w:rPr>
                <w:rFonts w:ascii="Times New Roman" w:hAnsi="Times New Roman" w:eastAsia="Times New Roman" w:cs="Times New Roman"/>
                <w:color w:val="000000"/>
                <w:sz w:val="24"/>
                <w:szCs w:val="24"/>
                <w:lang w:val="id-ID"/>
              </w:rPr>
            </w:pPr>
            <w:r>
              <w:rPr>
                <w:rFonts w:ascii="Times New Roman" w:hAnsi="Times New Roman" w:eastAsia="Times New Roman" w:cs="Times New Roman"/>
                <w:color w:val="000000"/>
                <w:sz w:val="24"/>
                <w:szCs w:val="24"/>
                <w:lang w:val="id-ID"/>
              </w:rPr>
              <w:t>Mempresentasikanmenanggapi, dan merevisi hasil kerja dalam diskusi kelas.</w:t>
            </w:r>
          </w:p>
          <w:p>
            <w:pPr>
              <w:spacing w:after="0" w:line="240" w:lineRule="auto"/>
              <w:ind w:left="342"/>
              <w:rPr>
                <w:rFonts w:ascii="Times New Roman" w:hAnsi="Times New Roman" w:eastAsia="Times New Roman" w:cs="Times New Roman"/>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ind w:left="607" w:hanging="540"/>
              <w:rPr>
                <w:rFonts w:ascii="Times New Roman" w:hAnsi="Times New Roman" w:cs="Times New Roman"/>
                <w:sz w:val="24"/>
                <w:szCs w:val="24"/>
                <w:lang w:val="id-ID"/>
              </w:rPr>
            </w:pPr>
            <w:r>
              <w:rPr>
                <w:rFonts w:ascii="Times New Roman" w:hAnsi="Times New Roman" w:cs="Times New Roman"/>
                <w:sz w:val="24"/>
                <w:szCs w:val="24"/>
                <w:lang w:val="id-ID"/>
              </w:rPr>
              <w:t>4.14</w:t>
            </w:r>
            <w:r>
              <w:rPr>
                <w:rFonts w:ascii="Times New Roman" w:hAnsi="Times New Roman" w:eastAsia="Times New Roman" w:cs="Times New Roman"/>
                <w:color w:val="000000"/>
                <w:sz w:val="24"/>
                <w:szCs w:val="24"/>
                <w:lang w:val="id-ID"/>
              </w:rPr>
              <w:t xml:space="preserve"> Merancang informasi, tujuan, dan esensi yang harus disajikan dalam karya ilmiah</w:t>
            </w:r>
          </w:p>
        </w:tc>
        <w:tc>
          <w:tcPr>
            <w:tcW w:w="4959" w:type="dxa"/>
            <w:vMerge w:val="continue"/>
          </w:tcPr>
          <w:p>
            <w:pPr>
              <w:numPr>
                <w:ilvl w:val="0"/>
                <w:numId w:val="3"/>
              </w:numPr>
              <w:spacing w:after="0" w:line="240" w:lineRule="auto"/>
              <w:ind w:left="432"/>
              <w:rPr>
                <w:rFonts w:ascii="Times New Roman" w:hAnsi="Times New Roman" w:eastAsia="Times New Roman" w:cs="Times New Roman"/>
                <w:color w:val="000000"/>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ind w:left="607" w:hanging="540"/>
              <w:rPr>
                <w:rFonts w:ascii="Times New Roman" w:hAnsi="Times New Roman" w:cs="Times New Roman"/>
                <w:sz w:val="24"/>
                <w:szCs w:val="24"/>
                <w:lang w:val="id-ID"/>
              </w:rPr>
            </w:pPr>
            <w:r>
              <w:rPr>
                <w:rFonts w:ascii="Times New Roman" w:hAnsi="Times New Roman" w:cs="Times New Roman"/>
                <w:sz w:val="24"/>
                <w:szCs w:val="24"/>
                <w:lang w:val="id-ID"/>
              </w:rPr>
              <w:t>3.15</w:t>
            </w:r>
            <w:r>
              <w:rPr>
                <w:rFonts w:ascii="Times New Roman" w:hAnsi="Times New Roman" w:eastAsia="Times New Roman" w:cs="Times New Roman"/>
                <w:color w:val="000000"/>
                <w:sz w:val="24"/>
                <w:szCs w:val="24"/>
                <w:lang w:val="id-ID"/>
              </w:rPr>
              <w:t xml:space="preserve"> Menganalisis sistematika dan kebahasaan karya ilmiah</w:t>
            </w:r>
          </w:p>
        </w:tc>
        <w:tc>
          <w:tcPr>
            <w:tcW w:w="4959" w:type="dxa"/>
            <w:vMerge w:val="restart"/>
          </w:tcPr>
          <w:p>
            <w:pPr>
              <w:numPr>
                <w:ilvl w:val="0"/>
                <w:numId w:val="4"/>
              </w:numPr>
              <w:spacing w:after="0" w:line="240" w:lineRule="auto"/>
              <w:ind w:left="273" w:hanging="270"/>
              <w:rPr>
                <w:rFonts w:ascii="Times New Roman" w:hAnsi="Times New Roman" w:eastAsia="Times New Roman" w:cs="Times New Roman"/>
                <w:color w:val="000000"/>
                <w:sz w:val="24"/>
                <w:szCs w:val="24"/>
                <w:lang w:val="id-ID"/>
              </w:rPr>
            </w:pPr>
            <w:r>
              <w:rPr>
                <w:rFonts w:ascii="Times New Roman" w:hAnsi="Times New Roman" w:eastAsia="Times New Roman" w:cs="Times New Roman"/>
                <w:color w:val="000000"/>
                <w:sz w:val="24"/>
                <w:szCs w:val="24"/>
                <w:lang w:val="id-ID"/>
              </w:rPr>
              <w:t>Mengumpulkan dan mengidentifikasi data berkenaan dengan informasi yang akan disusun dalam bentuk karya ilmiah.</w:t>
            </w:r>
          </w:p>
          <w:p>
            <w:pPr>
              <w:numPr>
                <w:ilvl w:val="0"/>
                <w:numId w:val="4"/>
              </w:numPr>
              <w:spacing w:after="0" w:line="240" w:lineRule="auto"/>
              <w:ind w:left="273" w:hanging="270"/>
              <w:rPr>
                <w:rFonts w:ascii="Times New Roman" w:hAnsi="Times New Roman" w:eastAsia="Times New Roman" w:cs="Times New Roman"/>
                <w:color w:val="000000"/>
                <w:sz w:val="24"/>
                <w:szCs w:val="24"/>
                <w:lang w:val="id-ID"/>
              </w:rPr>
            </w:pPr>
            <w:r>
              <w:rPr>
                <w:rFonts w:ascii="Times New Roman" w:hAnsi="Times New Roman" w:eastAsia="Times New Roman" w:cs="Times New Roman"/>
                <w:color w:val="000000"/>
                <w:sz w:val="24"/>
                <w:szCs w:val="24"/>
                <w:lang w:val="id-ID"/>
              </w:rPr>
              <w:t>Menulis karya ilmiah dengan memerhatikan isi, sistematika, dan kebahasaan.</w:t>
            </w:r>
          </w:p>
          <w:p>
            <w:pPr>
              <w:numPr>
                <w:ilvl w:val="0"/>
                <w:numId w:val="2"/>
              </w:numPr>
              <w:spacing w:after="0" w:line="240" w:lineRule="auto"/>
              <w:ind w:left="273" w:hanging="273"/>
              <w:rPr>
                <w:rFonts w:ascii="Times New Roman" w:hAnsi="Times New Roman" w:eastAsia="Times New Roman" w:cs="Times New Roman"/>
                <w:color w:val="000000"/>
                <w:sz w:val="24"/>
                <w:szCs w:val="24"/>
                <w:lang w:val="id-ID"/>
              </w:rPr>
            </w:pPr>
            <w:r>
              <w:rPr>
                <w:rFonts w:ascii="Times New Roman" w:hAnsi="Times New Roman" w:eastAsia="Times New Roman" w:cs="Times New Roman"/>
                <w:color w:val="000000"/>
                <w:sz w:val="24"/>
                <w:szCs w:val="24"/>
                <w:lang w:val="id-ID"/>
              </w:rPr>
              <w:t>Mempresentasikan, menanggapi, merevisi,menilaikarya ilmiah hasil kerja dalam diskusi kelas.</w:t>
            </w:r>
          </w:p>
          <w:p>
            <w:pPr>
              <w:pStyle w:val="10"/>
              <w:spacing w:after="0" w:line="240" w:lineRule="auto"/>
              <w:ind w:left="432"/>
              <w:rPr>
                <w:rFonts w:ascii="Times New Roman" w:hAnsi="Times New Roman" w:eastAsia="Times New Roman" w:cs="Times New Roman"/>
                <w:color w:val="000000"/>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ind w:left="607" w:hanging="540"/>
              <w:rPr>
                <w:rFonts w:ascii="Times New Roman" w:hAnsi="Times New Roman" w:cs="Times New Roman"/>
                <w:sz w:val="24"/>
                <w:szCs w:val="24"/>
                <w:lang w:val="id-ID"/>
              </w:rPr>
            </w:pPr>
            <w:r>
              <w:rPr>
                <w:rFonts w:ascii="Times New Roman" w:hAnsi="Times New Roman" w:cs="Times New Roman"/>
                <w:sz w:val="24"/>
                <w:szCs w:val="24"/>
                <w:lang w:val="id-ID"/>
              </w:rPr>
              <w:t>4.15</w:t>
            </w:r>
            <w:r>
              <w:rPr>
                <w:rFonts w:ascii="Times New Roman" w:hAnsi="Times New Roman" w:eastAsia="Times New Roman" w:cs="Times New Roman"/>
                <w:color w:val="000000"/>
                <w:sz w:val="24"/>
                <w:szCs w:val="24"/>
                <w:lang w:val="id-ID"/>
              </w:rPr>
              <w:t xml:space="preserve"> Mengonstruksi sebuah karya ilmiah dengan memerhatikan isi, sistematika, dan kebahasaan.</w:t>
            </w:r>
          </w:p>
        </w:tc>
        <w:tc>
          <w:tcPr>
            <w:tcW w:w="4959" w:type="dxa"/>
            <w:vMerge w:val="continue"/>
          </w:tcPr>
          <w:p>
            <w:pPr>
              <w:spacing w:after="0" w:line="240" w:lineRule="auto"/>
              <w:ind w:left="432"/>
              <w:rPr>
                <w:rFonts w:ascii="Times New Roman" w:hAnsi="Times New Roman" w:eastAsia="Times New Roman" w:cs="Times New Roman"/>
                <w:color w:val="000000"/>
                <w:sz w:val="24"/>
                <w:szCs w:val="24"/>
                <w:lang w:val="id-ID"/>
              </w:rPr>
            </w:pPr>
          </w:p>
        </w:tc>
      </w:tr>
    </w:tbl>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B. Tujuan Pembelajaran</w:t>
      </w:r>
    </w:p>
    <w:p>
      <w:pPr>
        <w:spacing w:after="0" w:line="240" w:lineRule="auto"/>
        <w:ind w:left="270"/>
        <w:rPr>
          <w:rFonts w:ascii="Times New Roman" w:hAnsi="Times New Roman" w:cs="Times New Roman"/>
          <w:sz w:val="24"/>
          <w:szCs w:val="24"/>
          <w:lang w:val="id-ID"/>
        </w:rPr>
      </w:pPr>
      <w:r>
        <w:rPr>
          <w:rFonts w:ascii="Times New Roman" w:hAnsi="Times New Roman" w:cs="Times New Roman"/>
          <w:sz w:val="24"/>
          <w:szCs w:val="24"/>
          <w:lang w:val="id-ID"/>
        </w:rPr>
        <w:t>Setelah mengikuti proses pembelajaran, peserta didik diharapkan dapat:</w:t>
      </w:r>
    </w:p>
    <w:p>
      <w:pPr>
        <w:numPr>
          <w:ilvl w:val="0"/>
          <w:numId w:val="5"/>
        </w:numPr>
        <w:spacing w:after="0" w:line="240" w:lineRule="auto"/>
        <w:rPr>
          <w:rFonts w:ascii="Times New Roman" w:hAnsi="Times New Roman" w:eastAsia="Times New Roman" w:cs="Times New Roman"/>
          <w:color w:val="000000"/>
          <w:sz w:val="24"/>
          <w:szCs w:val="24"/>
          <w:lang w:val="id-ID"/>
        </w:rPr>
      </w:pPr>
      <w:r>
        <w:rPr>
          <w:rFonts w:ascii="Times New Roman" w:hAnsi="Times New Roman" w:eastAsia="Times New Roman" w:cs="Times New Roman"/>
          <w:color w:val="000000"/>
          <w:sz w:val="24"/>
          <w:szCs w:val="24"/>
          <w:lang w:val="id-ID"/>
        </w:rPr>
        <w:t>Menentukan informasi, tujuan dan esensi sebuah karya ilmiah yang dibaca.</w:t>
      </w:r>
    </w:p>
    <w:p>
      <w:pPr>
        <w:numPr>
          <w:ilvl w:val="0"/>
          <w:numId w:val="5"/>
        </w:numPr>
        <w:spacing w:after="0" w:line="240" w:lineRule="auto"/>
        <w:rPr>
          <w:rFonts w:ascii="Times New Roman" w:hAnsi="Times New Roman" w:eastAsia="Times New Roman" w:cs="Times New Roman"/>
          <w:color w:val="000000"/>
          <w:sz w:val="24"/>
          <w:szCs w:val="24"/>
          <w:lang w:val="id-ID"/>
        </w:rPr>
      </w:pPr>
      <w:r>
        <w:rPr>
          <w:rFonts w:ascii="Times New Roman" w:hAnsi="Times New Roman" w:eastAsia="Times New Roman" w:cs="Times New Roman"/>
          <w:color w:val="000000"/>
          <w:sz w:val="24"/>
          <w:szCs w:val="24"/>
          <w:lang w:val="id-ID"/>
        </w:rPr>
        <w:t>Merancang karya ilmiah sesuai dengan unsur-unsur dan isi karya ilmiah.</w:t>
      </w:r>
    </w:p>
    <w:p>
      <w:pPr>
        <w:numPr>
          <w:ilvl w:val="0"/>
          <w:numId w:val="5"/>
        </w:numPr>
        <w:spacing w:after="0" w:line="240" w:lineRule="auto"/>
        <w:rPr>
          <w:rFonts w:ascii="Times New Roman" w:hAnsi="Times New Roman" w:eastAsia="Times New Roman" w:cs="Times New Roman"/>
          <w:color w:val="000000"/>
          <w:sz w:val="24"/>
          <w:szCs w:val="24"/>
          <w:lang w:val="id-ID"/>
        </w:rPr>
      </w:pPr>
      <w:r>
        <w:rPr>
          <w:rFonts w:ascii="Times New Roman" w:hAnsi="Times New Roman" w:eastAsia="Times New Roman" w:cs="Times New Roman"/>
          <w:color w:val="000000"/>
          <w:sz w:val="24"/>
          <w:szCs w:val="24"/>
          <w:lang w:val="id-ID"/>
        </w:rPr>
        <w:t>Mempresentasikan, menanggapi, dan merevisi hasil kerja dalam diskusi kelas.</w:t>
      </w:r>
    </w:p>
    <w:p>
      <w:pPr>
        <w:numPr>
          <w:ilvl w:val="0"/>
          <w:numId w:val="5"/>
        </w:numPr>
        <w:spacing w:after="0" w:line="240" w:lineRule="auto"/>
        <w:rPr>
          <w:rFonts w:ascii="Times New Roman" w:hAnsi="Times New Roman" w:eastAsia="Times New Roman" w:cs="Times New Roman"/>
          <w:color w:val="000000"/>
          <w:sz w:val="24"/>
          <w:szCs w:val="24"/>
          <w:lang w:val="id-ID"/>
        </w:rPr>
      </w:pPr>
      <w:r>
        <w:rPr>
          <w:rFonts w:ascii="Times New Roman" w:hAnsi="Times New Roman" w:eastAsia="Times New Roman" w:cs="Times New Roman"/>
          <w:color w:val="000000"/>
          <w:sz w:val="24"/>
          <w:szCs w:val="24"/>
          <w:lang w:val="id-ID"/>
        </w:rPr>
        <w:t>Mengumpulkan dan mengidentifikasi data berkenaan dengan informasi yang akan disusun dalam bentuk karya ilmiah.</w:t>
      </w:r>
    </w:p>
    <w:p>
      <w:pPr>
        <w:numPr>
          <w:ilvl w:val="0"/>
          <w:numId w:val="5"/>
        </w:numPr>
        <w:spacing w:after="0" w:line="240" w:lineRule="auto"/>
        <w:rPr>
          <w:rFonts w:ascii="Times New Roman" w:hAnsi="Times New Roman" w:eastAsia="Times New Roman" w:cs="Times New Roman"/>
          <w:color w:val="000000"/>
          <w:sz w:val="24"/>
          <w:szCs w:val="24"/>
          <w:lang w:val="id-ID"/>
        </w:rPr>
      </w:pPr>
      <w:r>
        <w:rPr>
          <w:rFonts w:ascii="Times New Roman" w:hAnsi="Times New Roman" w:eastAsia="Times New Roman" w:cs="Times New Roman"/>
          <w:color w:val="000000"/>
          <w:sz w:val="24"/>
          <w:szCs w:val="24"/>
          <w:lang w:val="id-ID"/>
        </w:rPr>
        <w:t>Menulis karya ilmiah dengan memerhatikan isi, sistematika, dan kebahasaan.</w:t>
      </w:r>
    </w:p>
    <w:p>
      <w:pPr>
        <w:numPr>
          <w:ilvl w:val="0"/>
          <w:numId w:val="5"/>
        </w:numPr>
        <w:spacing w:after="0" w:line="240" w:lineRule="auto"/>
        <w:rPr>
          <w:rFonts w:ascii="Times New Roman" w:hAnsi="Times New Roman" w:eastAsia="Times New Roman" w:cs="Times New Roman"/>
          <w:color w:val="000000"/>
          <w:sz w:val="24"/>
          <w:szCs w:val="24"/>
          <w:lang w:val="id-ID"/>
        </w:rPr>
      </w:pPr>
      <w:r>
        <w:rPr>
          <w:rFonts w:ascii="Times New Roman" w:hAnsi="Times New Roman" w:eastAsia="Times New Roman" w:cs="Times New Roman"/>
          <w:color w:val="000000"/>
          <w:sz w:val="24"/>
          <w:szCs w:val="24"/>
          <w:lang w:val="id-ID"/>
        </w:rPr>
        <w:t>Mempresentasikan, menanggapi, merevisi,menilaikarya ilmiah hasil kerja dalam diskusi kelas.</w:t>
      </w:r>
    </w:p>
    <w:p>
      <w:pPr>
        <w:spacing w:after="0" w:line="240" w:lineRule="auto"/>
        <w:ind w:left="270"/>
        <w:rPr>
          <w:rFonts w:ascii="Times New Roman" w:hAnsi="Times New Roman" w:cs="Times New Roman"/>
          <w:sz w:val="24"/>
          <w:szCs w:val="24"/>
          <w:lang w:val="id-ID"/>
        </w:rPr>
      </w:pPr>
    </w:p>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C. Materi Pembelajaran</w:t>
      </w:r>
    </w:p>
    <w:p>
      <w:pPr>
        <w:spacing w:after="0" w:line="240" w:lineRule="auto"/>
        <w:ind w:left="274"/>
        <w:rPr>
          <w:rFonts w:ascii="Times New Roman" w:hAnsi="Times New Roman" w:cs="Times New Roman"/>
          <w:sz w:val="24"/>
          <w:szCs w:val="24"/>
          <w:lang w:val="id-ID"/>
        </w:rPr>
      </w:pPr>
      <w:r>
        <w:rPr>
          <w:rFonts w:ascii="Times New Roman" w:hAnsi="Times New Roman" w:cs="Times New Roman"/>
          <w:sz w:val="24"/>
          <w:szCs w:val="24"/>
          <w:lang w:val="id-ID"/>
        </w:rPr>
        <w:t xml:space="preserve">Karya ilmiah merupakan tulisan yang memaparkan suatu hasil penelitian yang diuraikan secara sistematis, terperinci, dan mengikuti alur logika. Fakta-fakta merupakan hal penting dalam karya ilmiah. Dengan menemukan fakta-fakta di lapangan maka hal tersebut menjadi data-data yang harus dianalisa dengan metode yang tepat untuk menarik suatu kesimpulan. </w:t>
      </w:r>
    </w:p>
    <w:p>
      <w:pPr>
        <w:spacing w:after="0" w:line="240" w:lineRule="auto"/>
        <w:ind w:left="274"/>
        <w:rPr>
          <w:rFonts w:ascii="Times New Roman" w:hAnsi="Times New Roman" w:cs="Times New Roman"/>
          <w:sz w:val="24"/>
          <w:szCs w:val="24"/>
          <w:lang w:val="id-ID"/>
        </w:rPr>
      </w:pPr>
    </w:p>
    <w:p>
      <w:pPr>
        <w:spacing w:after="0" w:line="240" w:lineRule="auto"/>
        <w:ind w:left="274"/>
        <w:rPr>
          <w:rFonts w:ascii="Times New Roman" w:hAnsi="Times New Roman" w:cs="Times New Roman"/>
          <w:sz w:val="24"/>
          <w:szCs w:val="24"/>
          <w:lang w:val="id-ID"/>
        </w:rPr>
      </w:pPr>
      <w:r>
        <w:rPr>
          <w:rFonts w:ascii="Times New Roman" w:hAnsi="Times New Roman" w:cs="Times New Roman"/>
          <w:sz w:val="24"/>
          <w:szCs w:val="24"/>
          <w:lang w:val="id-ID"/>
        </w:rPr>
        <w:t>Perhatikan fenomena berikut!</w:t>
      </w:r>
    </w:p>
    <w:tbl>
      <w:tblPr>
        <w:tblStyle w:val="7"/>
        <w:tblW w:w="0" w:type="auto"/>
        <w:tblInd w:w="2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spacing w:after="0" w:line="240" w:lineRule="auto"/>
              <w:ind w:left="63"/>
              <w:rPr>
                <w:rFonts w:ascii="Times New Roman" w:hAnsi="Times New Roman" w:cs="Times New Roman"/>
                <w:i/>
                <w:sz w:val="24"/>
                <w:szCs w:val="24"/>
                <w:lang w:val="id-ID"/>
              </w:rPr>
            </w:pPr>
            <w:r>
              <w:rPr>
                <w:rFonts w:ascii="Times New Roman" w:hAnsi="Times New Roman" w:cs="Times New Roman"/>
                <w:i/>
                <w:sz w:val="24"/>
                <w:szCs w:val="24"/>
                <w:lang w:val="id-ID"/>
              </w:rPr>
              <w:t xml:space="preserve">Ada fakta yang ditemukan di kalangan pelajar, mulai dari tingkat SD hingga SMA yaitu; terlibat dalam game online. Beberapa masalah yang dimunculkan oleh game online terhadap pelajar, yaitu; dampak psikis dan dampak fisik. </w:t>
            </w:r>
          </w:p>
          <w:p>
            <w:pPr>
              <w:spacing w:after="0" w:line="240" w:lineRule="auto"/>
              <w:ind w:left="63"/>
              <w:rPr>
                <w:rFonts w:ascii="Times New Roman" w:hAnsi="Times New Roman" w:cs="Times New Roman"/>
                <w:i/>
                <w:sz w:val="24"/>
                <w:szCs w:val="24"/>
                <w:lang w:val="id-ID"/>
              </w:rPr>
            </w:pPr>
            <w:r>
              <w:rPr>
                <w:rFonts w:ascii="Times New Roman" w:hAnsi="Times New Roman" w:cs="Times New Roman"/>
                <w:i/>
                <w:sz w:val="24"/>
                <w:szCs w:val="24"/>
                <w:lang w:val="id-ID"/>
              </w:rPr>
              <w:t xml:space="preserve">Dampak psikis; antara lain; tidak menghargai waktu (larut dalam permainan), penasaran dan terpacu ingin memenangkan permainan, tidak mengingat tanggungjawabnya sebagai pelajar, tidak peduli terhadap lingkungan (keluarga) dan masyarakat. </w:t>
            </w:r>
          </w:p>
          <w:p>
            <w:pPr>
              <w:spacing w:after="0" w:line="240" w:lineRule="auto"/>
              <w:ind w:left="63"/>
              <w:rPr>
                <w:rFonts w:ascii="Times New Roman" w:hAnsi="Times New Roman" w:cs="Times New Roman"/>
                <w:sz w:val="24"/>
                <w:szCs w:val="24"/>
                <w:lang w:val="id-ID"/>
              </w:rPr>
            </w:pPr>
            <w:r>
              <w:rPr>
                <w:rFonts w:ascii="Times New Roman" w:hAnsi="Times New Roman" w:cs="Times New Roman"/>
                <w:i/>
                <w:sz w:val="24"/>
                <w:szCs w:val="24"/>
                <w:lang w:val="id-ID"/>
              </w:rPr>
              <w:t>Dampak fisik, antara lain; badan lesu karena tidak istirahat dan tidak makan-minum yang maksimal, penglihatan mulai terganggu karena radiasi layar komputer atau handphone, saraf mulai terganggu karena tegang atau terpacu untuk memenangkan permainan. Bagaimana hubungan atau dampaknya terhadap prestasi akademis? Pelajar yang terlibat dalam game online akan mempengaruhi prestasi akademisnya, yaitu: berdampak negatif.</w:t>
            </w:r>
          </w:p>
        </w:tc>
      </w:tr>
    </w:tbl>
    <w:p>
      <w:pPr>
        <w:spacing w:after="0" w:line="240" w:lineRule="auto"/>
        <w:ind w:left="274"/>
        <w:rPr>
          <w:rFonts w:ascii="Times New Roman" w:hAnsi="Times New Roman" w:cs="Times New Roman"/>
          <w:sz w:val="24"/>
          <w:szCs w:val="24"/>
          <w:lang w:val="id-ID"/>
        </w:rPr>
      </w:pPr>
    </w:p>
    <w:p>
      <w:pPr>
        <w:spacing w:after="0" w:line="240" w:lineRule="auto"/>
        <w:ind w:left="274"/>
        <w:rPr>
          <w:rFonts w:ascii="Times New Roman" w:hAnsi="Times New Roman" w:cs="Times New Roman"/>
          <w:sz w:val="24"/>
          <w:szCs w:val="24"/>
          <w:lang w:val="id-ID"/>
        </w:rPr>
      </w:pPr>
      <w:r>
        <w:rPr>
          <w:rFonts w:ascii="Times New Roman" w:hAnsi="Times New Roman" w:cs="Times New Roman"/>
          <w:sz w:val="24"/>
          <w:szCs w:val="24"/>
          <w:lang w:val="id-ID"/>
        </w:rPr>
        <w:t>Fakta-fakta di atas oleh peneliti dapat dikemas dalam bentuk karya ilmiah untuk memaparkan suatu informasi yang sangat penting sehingga perlu ditangani untuk menghentikan permasalahan tersebut tidak semakin melebar.</w:t>
      </w:r>
    </w:p>
    <w:p>
      <w:pPr>
        <w:spacing w:after="0" w:line="240" w:lineRule="auto"/>
        <w:ind w:left="274"/>
        <w:rPr>
          <w:rFonts w:ascii="Times New Roman" w:hAnsi="Times New Roman" w:cs="Times New Roman"/>
          <w:sz w:val="24"/>
          <w:szCs w:val="24"/>
          <w:lang w:val="id-ID"/>
        </w:rPr>
      </w:pPr>
    </w:p>
    <w:p>
      <w:pPr>
        <w:spacing w:after="0" w:line="240" w:lineRule="auto"/>
        <w:ind w:left="274"/>
        <w:rPr>
          <w:rFonts w:ascii="Times New Roman" w:hAnsi="Times New Roman" w:cs="Times New Roman"/>
          <w:sz w:val="24"/>
          <w:szCs w:val="24"/>
          <w:lang w:val="id-ID"/>
        </w:rPr>
      </w:pPr>
      <w:r>
        <w:rPr>
          <w:rFonts w:ascii="Times New Roman" w:hAnsi="Times New Roman" w:cs="Times New Roman"/>
          <w:sz w:val="24"/>
          <w:szCs w:val="24"/>
          <w:lang w:val="id-ID"/>
        </w:rPr>
        <w:t>Tujuan penulisan karya ilmiah adalah untuk menginformasikan suatu masalah yang harus ditangani secara serius agar tidak berdampak luas. Ketika peneliti menginformasikan suatu fenomena atau masalah, peneliti harus memaparkannya dengan logis yang didukung oleh sejumlah fakta dan pendapat para ahli. Kalau tidak maka menjadi kategori hoax.</w:t>
      </w:r>
    </w:p>
    <w:p>
      <w:pPr>
        <w:spacing w:after="0" w:line="240" w:lineRule="auto"/>
        <w:ind w:left="274"/>
        <w:rPr>
          <w:rFonts w:ascii="Times New Roman" w:hAnsi="Times New Roman" w:cs="Times New Roman"/>
          <w:sz w:val="24"/>
          <w:szCs w:val="24"/>
          <w:lang w:val="id-ID"/>
        </w:rPr>
      </w:pPr>
    </w:p>
    <w:p>
      <w:pPr>
        <w:spacing w:after="0" w:line="240" w:lineRule="auto"/>
        <w:ind w:left="274"/>
        <w:rPr>
          <w:rFonts w:ascii="Times New Roman" w:hAnsi="Times New Roman" w:cs="Times New Roman"/>
          <w:sz w:val="24"/>
          <w:szCs w:val="24"/>
          <w:lang w:val="id-ID"/>
        </w:rPr>
      </w:pPr>
      <w:r>
        <w:rPr>
          <w:rFonts w:ascii="Times New Roman" w:hAnsi="Times New Roman" w:cs="Times New Roman"/>
          <w:sz w:val="24"/>
          <w:szCs w:val="24"/>
          <w:lang w:val="id-ID"/>
        </w:rPr>
        <w:t>Perhatikan  langkah-langkah menulis karya ilmiah berikut!</w:t>
      </w:r>
    </w:p>
    <w:tbl>
      <w:tblPr>
        <w:tblStyle w:val="7"/>
        <w:tblW w:w="0" w:type="auto"/>
        <w:tblInd w:w="2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1"/>
        <w:gridCol w:w="3240"/>
        <w:gridCol w:w="5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1" w:type="dxa"/>
          </w:tcPr>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3240" w:type="dxa"/>
          </w:tcPr>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Unsur-unsur</w:t>
            </w:r>
          </w:p>
        </w:tc>
        <w:tc>
          <w:tcPr>
            <w:tcW w:w="5215" w:type="dxa"/>
          </w:tcPr>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1" w:type="dxa"/>
          </w:tcPr>
          <w:p>
            <w:pPr>
              <w:spacing w:after="0" w:line="240" w:lineRule="auto"/>
              <w:rPr>
                <w:rFonts w:ascii="Times New Roman" w:hAnsi="Times New Roman" w:cs="Times New Roman"/>
                <w:sz w:val="24"/>
                <w:szCs w:val="24"/>
                <w:lang w:val="id-ID"/>
              </w:rPr>
            </w:pPr>
          </w:p>
        </w:tc>
        <w:tc>
          <w:tcPr>
            <w:tcW w:w="3240" w:type="dxa"/>
          </w:tcPr>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Tema</w:t>
            </w:r>
          </w:p>
        </w:tc>
        <w:tc>
          <w:tcPr>
            <w:tcW w:w="5215" w:type="dxa"/>
          </w:tcPr>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Tentukanlah tema karya ilmiah terlebih dahulu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1" w:type="dxa"/>
          </w:tcPr>
          <w:p>
            <w:pPr>
              <w:spacing w:after="0" w:line="240" w:lineRule="auto"/>
              <w:rPr>
                <w:rFonts w:ascii="Times New Roman" w:hAnsi="Times New Roman" w:cs="Times New Roman"/>
                <w:sz w:val="24"/>
                <w:szCs w:val="24"/>
                <w:lang w:val="id-ID"/>
              </w:rPr>
            </w:pPr>
          </w:p>
        </w:tc>
        <w:tc>
          <w:tcPr>
            <w:tcW w:w="3240" w:type="dxa"/>
          </w:tcPr>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Judul</w:t>
            </w:r>
          </w:p>
        </w:tc>
        <w:tc>
          <w:tcPr>
            <w:tcW w:w="5215" w:type="dxa"/>
          </w:tcPr>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Berdasarkan tema tentukanlah judul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1" w:type="dxa"/>
          </w:tcPr>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240" w:type="dxa"/>
          </w:tcPr>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Pendahuluan</w:t>
            </w:r>
          </w:p>
        </w:tc>
        <w:tc>
          <w:tcPr>
            <w:tcW w:w="5215" w:type="dxa"/>
          </w:tcPr>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Terdiri atas:</w:t>
            </w:r>
          </w:p>
          <w:p>
            <w:pPr>
              <w:pStyle w:val="10"/>
              <w:numPr>
                <w:ilvl w:val="0"/>
                <w:numId w:val="6"/>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Latar belakang permasalahan</w:t>
            </w:r>
          </w:p>
          <w:p>
            <w:pPr>
              <w:pStyle w:val="10"/>
              <w:numPr>
                <w:ilvl w:val="0"/>
                <w:numId w:val="6"/>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Perumusan masalah</w:t>
            </w:r>
          </w:p>
          <w:p>
            <w:pPr>
              <w:pStyle w:val="10"/>
              <w:numPr>
                <w:ilvl w:val="0"/>
                <w:numId w:val="6"/>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Pembatasan masalah</w:t>
            </w:r>
          </w:p>
          <w:p>
            <w:pPr>
              <w:pStyle w:val="10"/>
              <w:numPr>
                <w:ilvl w:val="0"/>
                <w:numId w:val="6"/>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Tujuan dan manfaat</w:t>
            </w:r>
          </w:p>
          <w:p>
            <w:pPr>
              <w:pStyle w:val="10"/>
              <w:numPr>
                <w:ilvl w:val="0"/>
                <w:numId w:val="6"/>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Metode penelitian</w:t>
            </w:r>
          </w:p>
          <w:p>
            <w:pPr>
              <w:pStyle w:val="10"/>
              <w:numPr>
                <w:ilvl w:val="0"/>
                <w:numId w:val="6"/>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Kepustakaan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1" w:type="dxa"/>
          </w:tcPr>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240" w:type="dxa"/>
          </w:tcPr>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Pembahasa (isi)</w:t>
            </w:r>
          </w:p>
        </w:tc>
        <w:tc>
          <w:tcPr>
            <w:tcW w:w="5215" w:type="dxa"/>
          </w:tcPr>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Terdiri atas:</w:t>
            </w:r>
          </w:p>
          <w:p>
            <w:pPr>
              <w:pStyle w:val="10"/>
              <w:numPr>
                <w:ilvl w:val="0"/>
                <w:numId w:val="7"/>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Kerangka teoritis</w:t>
            </w:r>
          </w:p>
          <w:p>
            <w:pPr>
              <w:pStyle w:val="10"/>
              <w:numPr>
                <w:ilvl w:val="0"/>
                <w:numId w:val="7"/>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Metode pengumpulan data</w:t>
            </w:r>
          </w:p>
          <w:p>
            <w:pPr>
              <w:pStyle w:val="10"/>
              <w:numPr>
                <w:ilvl w:val="0"/>
                <w:numId w:val="7"/>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Analisa data</w:t>
            </w:r>
          </w:p>
          <w:p>
            <w:pPr>
              <w:pStyle w:val="10"/>
              <w:numPr>
                <w:ilvl w:val="0"/>
                <w:numId w:val="7"/>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Kesimpulan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1" w:type="dxa"/>
          </w:tcPr>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240" w:type="dxa"/>
          </w:tcPr>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Penutup</w:t>
            </w:r>
          </w:p>
        </w:tc>
        <w:tc>
          <w:tcPr>
            <w:tcW w:w="5215" w:type="dxa"/>
          </w:tcPr>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Terdiri atas:</w:t>
            </w:r>
          </w:p>
          <w:p>
            <w:pPr>
              <w:pStyle w:val="10"/>
              <w:numPr>
                <w:ilvl w:val="0"/>
                <w:numId w:val="8"/>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Kesimpulan</w:t>
            </w:r>
          </w:p>
          <w:p>
            <w:pPr>
              <w:pStyle w:val="10"/>
              <w:numPr>
                <w:ilvl w:val="0"/>
                <w:numId w:val="8"/>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Saran-saran</w:t>
            </w:r>
          </w:p>
        </w:tc>
      </w:tr>
    </w:tbl>
    <w:p>
      <w:pPr>
        <w:spacing w:after="0" w:line="240" w:lineRule="auto"/>
        <w:ind w:left="274"/>
        <w:rPr>
          <w:rFonts w:ascii="Times New Roman" w:hAnsi="Times New Roman" w:cs="Times New Roman"/>
          <w:sz w:val="24"/>
          <w:szCs w:val="24"/>
          <w:lang w:val="id-ID"/>
        </w:rPr>
      </w:pPr>
    </w:p>
    <w:p>
      <w:pPr>
        <w:spacing w:after="0" w:line="240" w:lineRule="auto"/>
        <w:ind w:left="274"/>
        <w:rPr>
          <w:rFonts w:ascii="Times New Roman" w:hAnsi="Times New Roman" w:cs="Times New Roman"/>
          <w:sz w:val="24"/>
          <w:szCs w:val="24"/>
          <w:lang w:val="id-ID"/>
        </w:rPr>
      </w:pPr>
      <w:r>
        <w:rPr>
          <w:rFonts w:ascii="Times New Roman" w:hAnsi="Times New Roman" w:cs="Times New Roman"/>
          <w:sz w:val="24"/>
          <w:szCs w:val="24"/>
          <w:lang w:val="id-ID"/>
        </w:rPr>
        <w:t>Untuk mengawali penulisan karya ilmiah pertama kali dilakukan adalah menemukan fakta-fakta di lapangan yang akan diolah menjadi data-data konkrit. Perhatikan contoh berikut!</w:t>
      </w:r>
    </w:p>
    <w:tbl>
      <w:tblPr>
        <w:tblStyle w:val="7"/>
        <w:tblW w:w="0" w:type="auto"/>
        <w:tblInd w:w="2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1"/>
        <w:gridCol w:w="7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tcPr>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Topik</w:t>
            </w:r>
          </w:p>
        </w:tc>
        <w:tc>
          <w:tcPr>
            <w:tcW w:w="7465" w:type="dxa"/>
          </w:tcPr>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Game online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tcPr>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Judul</w:t>
            </w:r>
          </w:p>
        </w:tc>
        <w:tc>
          <w:tcPr>
            <w:tcW w:w="7465" w:type="dxa"/>
          </w:tcPr>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Dampak Negatif Game Online Terhadap Prestasi Akademis Pelajar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tcPr>
          <w:p>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Rumusan Masalah</w:t>
            </w:r>
          </w:p>
        </w:tc>
        <w:tc>
          <w:tcPr>
            <w:tcW w:w="7465" w:type="dxa"/>
          </w:tcPr>
          <w:p>
            <w:pPr>
              <w:pStyle w:val="10"/>
              <w:numPr>
                <w:ilvl w:val="1"/>
                <w:numId w:val="3"/>
              </w:numPr>
              <w:spacing w:after="0" w:line="240" w:lineRule="auto"/>
              <w:ind w:left="342" w:hanging="270"/>
              <w:rPr>
                <w:rFonts w:ascii="Times New Roman" w:hAnsi="Times New Roman" w:cs="Times New Roman"/>
                <w:sz w:val="24"/>
                <w:szCs w:val="24"/>
                <w:lang w:val="id-ID"/>
              </w:rPr>
            </w:pPr>
            <w:r>
              <w:rPr>
                <w:rFonts w:ascii="Times New Roman" w:hAnsi="Times New Roman" w:cs="Times New Roman"/>
                <w:sz w:val="24"/>
                <w:szCs w:val="24"/>
                <w:lang w:val="id-ID"/>
              </w:rPr>
              <w:t>Apa itu game online</w:t>
            </w:r>
          </w:p>
          <w:p>
            <w:pPr>
              <w:pStyle w:val="10"/>
              <w:spacing w:after="0" w:line="240" w:lineRule="auto"/>
              <w:ind w:left="342"/>
              <w:rPr>
                <w:rFonts w:ascii="Times New Roman" w:hAnsi="Times New Roman" w:cs="Times New Roman"/>
                <w:sz w:val="24"/>
                <w:szCs w:val="24"/>
                <w:lang w:val="id-ID"/>
              </w:rPr>
            </w:pPr>
            <w:r>
              <w:rPr>
                <w:rFonts w:ascii="Times New Roman" w:hAnsi="Times New Roman" w:cs="Times New Roman"/>
                <w:sz w:val="24"/>
                <w:szCs w:val="24"/>
                <w:lang w:val="id-ID"/>
              </w:rPr>
              <w:t>Game online merupakan  permainan yang menggunakan  jaringan internet dan memanfaatkan teknologi yang ada saat ini, seperti modem dan koneksi kabel. Game online juga sering disebut permainan daring.</w:t>
            </w:r>
          </w:p>
          <w:p>
            <w:pPr>
              <w:pStyle w:val="10"/>
              <w:spacing w:after="0" w:line="240" w:lineRule="auto"/>
              <w:ind w:left="342"/>
              <w:rPr>
                <w:rFonts w:ascii="Times New Roman" w:hAnsi="Times New Roman" w:cs="Times New Roman"/>
                <w:sz w:val="24"/>
                <w:szCs w:val="24"/>
                <w:lang w:val="id-ID"/>
              </w:rPr>
            </w:pPr>
          </w:p>
          <w:p>
            <w:pPr>
              <w:pStyle w:val="10"/>
              <w:numPr>
                <w:ilvl w:val="1"/>
                <w:numId w:val="3"/>
              </w:numPr>
              <w:spacing w:after="0" w:line="240" w:lineRule="auto"/>
              <w:ind w:left="342" w:hanging="270"/>
              <w:rPr>
                <w:rFonts w:ascii="Times New Roman" w:hAnsi="Times New Roman" w:cs="Times New Roman"/>
                <w:sz w:val="24"/>
                <w:szCs w:val="24"/>
                <w:lang w:val="id-ID"/>
              </w:rPr>
            </w:pPr>
            <w:r>
              <w:rPr>
                <w:rFonts w:ascii="Times New Roman" w:hAnsi="Times New Roman" w:cs="Times New Roman"/>
                <w:sz w:val="24"/>
                <w:szCs w:val="24"/>
                <w:lang w:val="id-ID"/>
              </w:rPr>
              <w:t>Dampak psikis game online terhadap pelajar</w:t>
            </w:r>
          </w:p>
          <w:p>
            <w:pPr>
              <w:pStyle w:val="10"/>
              <w:spacing w:after="0" w:line="240" w:lineRule="auto"/>
              <w:ind w:left="342"/>
              <w:rPr>
                <w:rFonts w:ascii="Times New Roman" w:hAnsi="Times New Roman" w:cs="Times New Roman"/>
                <w:sz w:val="24"/>
                <w:szCs w:val="24"/>
                <w:lang w:val="id-ID"/>
              </w:rPr>
            </w:pPr>
            <w:r>
              <w:rPr>
                <w:rFonts w:ascii="Times New Roman" w:hAnsi="Times New Roman" w:cs="Times New Roman"/>
                <w:sz w:val="24"/>
                <w:szCs w:val="24"/>
                <w:lang w:val="id-ID"/>
              </w:rPr>
              <w:t>Dampak psikis; antara lain; tidak menghargai waktu (larut dalam permainan), penasaran dan terpacu ingin memenangkan permainan, tidak mengingat tanggungjawabnya sebagai pelajar, tidak peduli terhadap lingkungan (keluarga) egosentris, individualistis, dan tidak bisa bekerjasama dalam tim.</w:t>
            </w:r>
          </w:p>
          <w:p>
            <w:pPr>
              <w:pStyle w:val="10"/>
              <w:numPr>
                <w:ilvl w:val="1"/>
                <w:numId w:val="3"/>
              </w:numPr>
              <w:spacing w:after="0" w:line="240" w:lineRule="auto"/>
              <w:ind w:left="342" w:hanging="270"/>
              <w:rPr>
                <w:rFonts w:ascii="Times New Roman" w:hAnsi="Times New Roman" w:cs="Times New Roman"/>
                <w:sz w:val="24"/>
                <w:szCs w:val="24"/>
                <w:lang w:val="id-ID"/>
              </w:rPr>
            </w:pPr>
            <w:r>
              <w:rPr>
                <w:rFonts w:ascii="Times New Roman" w:hAnsi="Times New Roman" w:cs="Times New Roman"/>
                <w:sz w:val="24"/>
                <w:szCs w:val="24"/>
                <w:lang w:val="id-ID"/>
              </w:rPr>
              <w:t>Dampak fisik game online terhadap pelajar</w:t>
            </w:r>
          </w:p>
          <w:p>
            <w:pPr>
              <w:pStyle w:val="10"/>
              <w:spacing w:after="0" w:line="240" w:lineRule="auto"/>
              <w:ind w:left="342"/>
              <w:rPr>
                <w:rFonts w:ascii="Times New Roman" w:hAnsi="Times New Roman" w:cs="Times New Roman"/>
                <w:sz w:val="24"/>
                <w:szCs w:val="24"/>
                <w:lang w:val="id-ID"/>
              </w:rPr>
            </w:pPr>
            <w:r>
              <w:rPr>
                <w:rFonts w:ascii="Times New Roman" w:hAnsi="Times New Roman" w:cs="Times New Roman"/>
                <w:sz w:val="24"/>
                <w:szCs w:val="24"/>
                <w:lang w:val="id-ID"/>
              </w:rPr>
              <w:t>Dampak fisik, antara lain; badan lesu karena tidak istirahat dan tidak makan-minum yang maksimal, penglihatan mulai terganggu karena radiasi layar komputer atau handphone, saraf mulai terganggu karena tegang atau terpacu untuk memenangkan permainan, pergelangan tangan sakit, pegal-pegal pada tulang punggung serta bicara yang tidak  jelas.</w:t>
            </w:r>
          </w:p>
          <w:p>
            <w:pPr>
              <w:pStyle w:val="10"/>
              <w:numPr>
                <w:ilvl w:val="1"/>
                <w:numId w:val="3"/>
              </w:numPr>
              <w:spacing w:after="0" w:line="240" w:lineRule="auto"/>
              <w:ind w:left="342" w:hanging="270"/>
              <w:rPr>
                <w:rFonts w:ascii="Times New Roman" w:hAnsi="Times New Roman" w:cs="Times New Roman"/>
                <w:sz w:val="24"/>
                <w:szCs w:val="24"/>
                <w:lang w:val="id-ID"/>
              </w:rPr>
            </w:pPr>
            <w:r>
              <w:rPr>
                <w:rFonts w:ascii="Times New Roman" w:hAnsi="Times New Roman" w:cs="Times New Roman"/>
                <w:sz w:val="24"/>
                <w:szCs w:val="24"/>
                <w:lang w:val="id-ID"/>
              </w:rPr>
              <w:t>Dampak game online terhadap prestasi akademis pelajar</w:t>
            </w:r>
          </w:p>
          <w:p>
            <w:pPr>
              <w:pStyle w:val="10"/>
              <w:spacing w:after="0" w:line="240" w:lineRule="auto"/>
              <w:ind w:left="342"/>
              <w:rPr>
                <w:rFonts w:ascii="Times New Roman" w:hAnsi="Times New Roman" w:cs="Times New Roman"/>
                <w:sz w:val="24"/>
                <w:szCs w:val="24"/>
                <w:lang w:val="id-ID"/>
              </w:rPr>
            </w:pPr>
            <w:r>
              <w:rPr>
                <w:rFonts w:ascii="Times New Roman" w:hAnsi="Times New Roman" w:cs="Times New Roman"/>
                <w:sz w:val="24"/>
                <w:szCs w:val="24"/>
                <w:lang w:val="id-ID"/>
              </w:rPr>
              <w:t>Game online dapat berdampak negatif terhadap prestasi para pelajar. Hal ini disebabkan oleh sulitnya konsentrasi untuk memahami materi pelajaran baik yang langsung dijelaskan guru maupun pencarian sendiri terhadap materi pelajaran dari berbagai sumber. Kecanduan terhadap game online akan mengganggu konsentrasi pelajar terhapap proses belajar-mengajar.</w:t>
            </w:r>
          </w:p>
          <w:p>
            <w:pPr>
              <w:pStyle w:val="10"/>
              <w:numPr>
                <w:ilvl w:val="1"/>
                <w:numId w:val="3"/>
              </w:numPr>
              <w:spacing w:after="0" w:line="240" w:lineRule="auto"/>
              <w:ind w:left="342" w:hanging="270"/>
              <w:rPr>
                <w:rFonts w:ascii="Times New Roman" w:hAnsi="Times New Roman" w:cs="Times New Roman"/>
                <w:sz w:val="24"/>
                <w:szCs w:val="24"/>
                <w:lang w:val="id-ID"/>
              </w:rPr>
            </w:pPr>
            <w:r>
              <w:rPr>
                <w:rFonts w:ascii="Times New Roman" w:hAnsi="Times New Roman" w:cs="Times New Roman"/>
                <w:sz w:val="24"/>
                <w:szCs w:val="24"/>
                <w:lang w:val="id-ID"/>
              </w:rPr>
              <w:t>Solusi tepat untuk penanganan pelajar yang kecanduan game online</w:t>
            </w:r>
          </w:p>
          <w:p>
            <w:pPr>
              <w:pStyle w:val="10"/>
              <w:spacing w:after="0" w:line="240" w:lineRule="auto"/>
              <w:ind w:left="342"/>
              <w:rPr>
                <w:rFonts w:ascii="Times New Roman" w:hAnsi="Times New Roman" w:cs="Times New Roman"/>
                <w:sz w:val="24"/>
                <w:szCs w:val="24"/>
              </w:rPr>
            </w:pPr>
            <w:r>
              <w:rPr>
                <w:rFonts w:ascii="Times New Roman" w:hAnsi="Times New Roman" w:cs="Times New Roman"/>
                <w:sz w:val="24"/>
                <w:szCs w:val="24"/>
              </w:rPr>
              <w:t xml:space="preserve">bagaimana kita </w:t>
            </w:r>
            <w:r>
              <w:rPr>
                <w:rFonts w:ascii="Times New Roman" w:hAnsi="Times New Roman" w:cs="Times New Roman"/>
                <w:sz w:val="24"/>
                <w:szCs w:val="24"/>
                <w:lang w:val="id-ID"/>
              </w:rPr>
              <w:t>mencirikan seorang</w:t>
            </w:r>
            <w:r>
              <w:rPr>
                <w:rFonts w:ascii="Times New Roman" w:hAnsi="Times New Roman" w:cs="Times New Roman"/>
                <w:sz w:val="24"/>
                <w:szCs w:val="24"/>
              </w:rPr>
              <w:t xml:space="preserve"> anak </w:t>
            </w:r>
            <w:r>
              <w:rPr>
                <w:rFonts w:ascii="Times New Roman" w:hAnsi="Times New Roman" w:cs="Times New Roman"/>
                <w:sz w:val="24"/>
                <w:szCs w:val="24"/>
                <w:lang w:val="id-ID"/>
              </w:rPr>
              <w:t xml:space="preserve">sudah </w:t>
            </w:r>
            <w:r>
              <w:rPr>
                <w:rFonts w:ascii="Times New Roman" w:hAnsi="Times New Roman" w:cs="Times New Roman"/>
                <w:sz w:val="24"/>
                <w:szCs w:val="24"/>
              </w:rPr>
              <w:t>mengalami kecanduan </w:t>
            </w:r>
            <w:r>
              <w:rPr>
                <w:rFonts w:ascii="Times New Roman" w:hAnsi="Times New Roman" w:cs="Times New Roman"/>
                <w:i/>
                <w:iCs/>
                <w:sz w:val="24"/>
                <w:szCs w:val="24"/>
              </w:rPr>
              <w:t>game</w:t>
            </w:r>
            <w:r>
              <w:rPr>
                <w:rFonts w:ascii="Times New Roman" w:hAnsi="Times New Roman" w:cs="Times New Roman"/>
                <w:i/>
                <w:iCs/>
                <w:sz w:val="24"/>
                <w:szCs w:val="24"/>
                <w:lang w:val="id-ID"/>
              </w:rPr>
              <w:t xml:space="preserve"> online</w:t>
            </w:r>
            <w:r>
              <w:rPr>
                <w:rFonts w:ascii="Times New Roman" w:hAnsi="Times New Roman" w:cs="Times New Roman"/>
                <w:i/>
                <w:iCs/>
                <w:sz w:val="24"/>
                <w:szCs w:val="24"/>
              </w:rPr>
              <w:t>?</w:t>
            </w:r>
          </w:p>
          <w:p>
            <w:pPr>
              <w:pStyle w:val="10"/>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Sebagian besar waktu dihabiskan untuk bermain </w:t>
            </w:r>
            <w:r>
              <w:rPr>
                <w:rFonts w:ascii="Times New Roman" w:hAnsi="Times New Roman" w:cs="Times New Roman"/>
                <w:i/>
                <w:iCs/>
                <w:sz w:val="24"/>
                <w:szCs w:val="24"/>
              </w:rPr>
              <w:t>game</w:t>
            </w:r>
            <w:r>
              <w:rPr>
                <w:rFonts w:ascii="Times New Roman" w:hAnsi="Times New Roman" w:cs="Times New Roman"/>
                <w:sz w:val="24"/>
                <w:szCs w:val="24"/>
              </w:rPr>
              <w:t>.</w:t>
            </w:r>
          </w:p>
          <w:p>
            <w:pPr>
              <w:pStyle w:val="10"/>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Menunda bahkan tidak mengerjakan tugas </w:t>
            </w:r>
            <w:r>
              <w:rPr>
                <w:rFonts w:ascii="Times New Roman" w:hAnsi="Times New Roman" w:cs="Times New Roman"/>
                <w:sz w:val="24"/>
                <w:szCs w:val="24"/>
                <w:lang w:val="id-ID"/>
              </w:rPr>
              <w:t xml:space="preserve">hanya </w:t>
            </w:r>
            <w:r>
              <w:rPr>
                <w:rFonts w:ascii="Times New Roman" w:hAnsi="Times New Roman" w:cs="Times New Roman"/>
                <w:sz w:val="24"/>
                <w:szCs w:val="24"/>
              </w:rPr>
              <w:t>untuk bermain </w:t>
            </w:r>
            <w:r>
              <w:rPr>
                <w:rFonts w:ascii="Times New Roman" w:hAnsi="Times New Roman" w:cs="Times New Roman"/>
                <w:i/>
                <w:iCs/>
                <w:sz w:val="24"/>
                <w:szCs w:val="24"/>
              </w:rPr>
              <w:t>game. </w:t>
            </w:r>
          </w:p>
          <w:p>
            <w:pPr>
              <w:pStyle w:val="10"/>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lang w:val="id-ID"/>
              </w:rPr>
              <w:t>Handphone/komputer merupakan hal penting dalam hidupnya sehingga mendesak orang tua untuk membelikannya</w:t>
            </w:r>
          </w:p>
          <w:p>
            <w:pPr>
              <w:pStyle w:val="10"/>
              <w:spacing w:after="0" w:line="240" w:lineRule="auto"/>
              <w:ind w:left="342"/>
              <w:rPr>
                <w:rFonts w:ascii="Times New Roman" w:hAnsi="Times New Roman" w:cs="Times New Roman"/>
                <w:sz w:val="24"/>
                <w:szCs w:val="24"/>
              </w:rPr>
            </w:pPr>
            <w:r>
              <w:rPr>
                <w:rFonts w:ascii="Times New Roman" w:hAnsi="Times New Roman" w:cs="Times New Roman"/>
                <w:sz w:val="24"/>
                <w:szCs w:val="24"/>
                <w:lang w:val="id-ID"/>
              </w:rPr>
              <w:t>Beberapa l</w:t>
            </w:r>
            <w:r>
              <w:rPr>
                <w:rFonts w:ascii="Times New Roman" w:hAnsi="Times New Roman" w:cs="Times New Roman"/>
                <w:sz w:val="24"/>
                <w:szCs w:val="24"/>
              </w:rPr>
              <w:t>a</w:t>
            </w:r>
            <w:r>
              <w:rPr>
                <w:rFonts w:ascii="Times New Roman" w:hAnsi="Times New Roman" w:cs="Times New Roman"/>
                <w:sz w:val="24"/>
                <w:szCs w:val="24"/>
                <w:lang w:val="id-ID"/>
              </w:rPr>
              <w:t xml:space="preserve">ngkah-langkah </w:t>
            </w:r>
            <w:r>
              <w:rPr>
                <w:rFonts w:ascii="Times New Roman" w:hAnsi="Times New Roman" w:cs="Times New Roman"/>
                <w:sz w:val="24"/>
                <w:szCs w:val="24"/>
              </w:rPr>
              <w:t xml:space="preserve"> untuk mengatasi kecanduan </w:t>
            </w:r>
            <w:r>
              <w:rPr>
                <w:rFonts w:ascii="Times New Roman" w:hAnsi="Times New Roman" w:cs="Times New Roman"/>
                <w:i/>
                <w:iCs/>
                <w:sz w:val="24"/>
                <w:szCs w:val="24"/>
              </w:rPr>
              <w:t>game </w:t>
            </w:r>
            <w:r>
              <w:rPr>
                <w:rFonts w:ascii="Times New Roman" w:hAnsi="Times New Roman" w:cs="Times New Roman"/>
                <w:i/>
                <w:iCs/>
                <w:sz w:val="24"/>
                <w:szCs w:val="24"/>
                <w:lang w:val="id-ID"/>
              </w:rPr>
              <w:t xml:space="preserve">online </w:t>
            </w:r>
            <w:r>
              <w:rPr>
                <w:rFonts w:ascii="Times New Roman" w:hAnsi="Times New Roman" w:cs="Times New Roman"/>
                <w:sz w:val="24"/>
                <w:szCs w:val="24"/>
              </w:rPr>
              <w:t>pada anak:</w:t>
            </w:r>
          </w:p>
          <w:p>
            <w:pPr>
              <w:pStyle w:val="10"/>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lang w:val="id-ID"/>
              </w:rPr>
              <w:t xml:space="preserve">Membatasi </w:t>
            </w:r>
            <w:r>
              <w:rPr>
                <w:rFonts w:ascii="Times New Roman" w:hAnsi="Times New Roman" w:cs="Times New Roman"/>
                <w:sz w:val="24"/>
                <w:szCs w:val="24"/>
              </w:rPr>
              <w:t xml:space="preserve"> waktu </w:t>
            </w:r>
            <w:r>
              <w:rPr>
                <w:rFonts w:ascii="Times New Roman" w:hAnsi="Times New Roman" w:cs="Times New Roman"/>
                <w:sz w:val="24"/>
                <w:szCs w:val="24"/>
                <w:lang w:val="id-ID"/>
              </w:rPr>
              <w:t xml:space="preserve">untuk </w:t>
            </w:r>
            <w:r>
              <w:rPr>
                <w:rFonts w:ascii="Times New Roman" w:hAnsi="Times New Roman" w:cs="Times New Roman"/>
                <w:sz w:val="24"/>
                <w:szCs w:val="24"/>
              </w:rPr>
              <w:t>bermain </w:t>
            </w:r>
            <w:r>
              <w:rPr>
                <w:rFonts w:ascii="Times New Roman" w:hAnsi="Times New Roman" w:cs="Times New Roman"/>
                <w:i/>
                <w:iCs/>
                <w:sz w:val="24"/>
                <w:szCs w:val="24"/>
              </w:rPr>
              <w:t>game</w:t>
            </w:r>
            <w:r>
              <w:rPr>
                <w:rFonts w:ascii="Times New Roman" w:hAnsi="Times New Roman" w:cs="Times New Roman"/>
                <w:sz w:val="24"/>
                <w:szCs w:val="24"/>
              </w:rPr>
              <w:t xml:space="preserve">. </w:t>
            </w:r>
            <w:r>
              <w:rPr>
                <w:rFonts w:ascii="Times New Roman" w:hAnsi="Times New Roman" w:cs="Times New Roman"/>
                <w:sz w:val="24"/>
                <w:szCs w:val="24"/>
                <w:lang w:val="id-ID"/>
              </w:rPr>
              <w:t>Karena tidak bisa langsung dihentikan secara mendadak kemudian berikan penjelasan atau pengertian yang bisa diterima si anak</w:t>
            </w:r>
          </w:p>
          <w:p>
            <w:pPr>
              <w:pStyle w:val="10"/>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lang w:val="id-ID"/>
              </w:rPr>
              <w:t>Mengalihkan terhadap kegiatan lain yang lebih positif seperti olah raga, atau mengembangkan hobby seperti berkebun, beternak, atau menciptakan barang kerajinan</w:t>
            </w:r>
          </w:p>
          <w:p>
            <w:pPr>
              <w:pStyle w:val="10"/>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lang w:val="id-ID"/>
              </w:rPr>
              <w:t>Membuat kesepakatan. Dalam kesepakatan tersebut ada syarat yang harus dipenuhi sebelum bermain game, misalnya: kerjakan tugas dulu dengan maksimal, bersihkan pekarangan, dan lain-lain</w:t>
            </w:r>
          </w:p>
          <w:p>
            <w:pPr>
              <w:pStyle w:val="10"/>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lang w:val="id-ID"/>
              </w:rPr>
              <w:t>Melibatkan anak dalam beberapa kegiatan, seperti; membersihkan rumah, merawat peliharaan, melakukan perjalanan, dan lain-lain</w:t>
            </w:r>
          </w:p>
          <w:p>
            <w:pPr>
              <w:pStyle w:val="10"/>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Jika </w:t>
            </w:r>
            <w:r>
              <w:rPr>
                <w:rFonts w:ascii="Times New Roman" w:hAnsi="Times New Roman" w:cs="Times New Roman"/>
                <w:sz w:val="24"/>
                <w:szCs w:val="24"/>
                <w:lang w:val="id-ID"/>
              </w:rPr>
              <w:t>upaya-upaya di atas tidak berpengaruh terhadap perubahan sikap anak maka perlu didatangkan tenaga ahli yang profesional untuk memberikan terapi.</w:t>
            </w:r>
          </w:p>
          <w:p>
            <w:pPr>
              <w:pStyle w:val="10"/>
              <w:spacing w:after="0" w:line="240" w:lineRule="auto"/>
              <w:ind w:left="342"/>
              <w:rPr>
                <w:rFonts w:ascii="Times New Roman" w:hAnsi="Times New Roman" w:cs="Times New Roman"/>
                <w:sz w:val="24"/>
                <w:szCs w:val="24"/>
                <w:lang w:val="id-ID"/>
              </w:rPr>
            </w:pPr>
          </w:p>
        </w:tc>
      </w:tr>
    </w:tbl>
    <w:p>
      <w:pPr>
        <w:spacing w:after="0" w:line="240" w:lineRule="auto"/>
        <w:ind w:left="274"/>
        <w:rPr>
          <w:rFonts w:ascii="Times New Roman" w:hAnsi="Times New Roman" w:cs="Times New Roman"/>
          <w:sz w:val="24"/>
          <w:szCs w:val="24"/>
          <w:lang w:val="id-ID"/>
        </w:rPr>
      </w:pPr>
    </w:p>
    <w:p>
      <w:pPr>
        <w:ind w:left="270"/>
        <w:rPr>
          <w:rFonts w:ascii="Times New Roman" w:hAnsi="Times New Roman" w:cs="Times New Roman"/>
          <w:sz w:val="24"/>
          <w:szCs w:val="24"/>
          <w:lang w:val="id-ID"/>
        </w:rPr>
      </w:pPr>
      <w:r>
        <w:rPr>
          <w:rFonts w:ascii="Times New Roman" w:hAnsi="Times New Roman" w:cs="Times New Roman"/>
          <w:sz w:val="24"/>
          <w:szCs w:val="24"/>
          <w:lang w:val="id-ID"/>
        </w:rPr>
        <w:t>Kaidah kebahasaan penulisan karya ilmiah adalah...</w:t>
      </w:r>
    </w:p>
    <w:p>
      <w:pPr>
        <w:pStyle w:val="10"/>
        <w:numPr>
          <w:ilvl w:val="0"/>
          <w:numId w:val="11"/>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Pilihan kata yang digunakan di dalam karya ilmiah harus bersifat impersonal.</w:t>
      </w:r>
    </w:p>
    <w:p>
      <w:pPr>
        <w:pStyle w:val="10"/>
        <w:spacing w:after="0" w:line="240" w:lineRule="auto"/>
        <w:ind w:left="634"/>
        <w:rPr>
          <w:rFonts w:ascii="Times New Roman" w:hAnsi="Times New Roman" w:cs="Times New Roman"/>
          <w:sz w:val="24"/>
          <w:szCs w:val="24"/>
          <w:lang w:val="id-ID"/>
        </w:rPr>
      </w:pPr>
      <w:r>
        <w:rPr>
          <w:rFonts w:ascii="Times New Roman" w:hAnsi="Times New Roman" w:cs="Times New Roman"/>
          <w:sz w:val="24"/>
          <w:szCs w:val="24"/>
          <w:lang w:val="id-ID"/>
        </w:rPr>
        <w:t>Pilihan kata yang tidak menggunakan kata ganti /aku/,/dia/, /mereka/ akan tetapi menggunakan kata /peneliti/, /ahli/, /tokoh/ dan lain-lain</w:t>
      </w:r>
    </w:p>
    <w:p>
      <w:pPr>
        <w:pStyle w:val="10"/>
        <w:numPr>
          <w:ilvl w:val="0"/>
          <w:numId w:val="11"/>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Karya ilmiah banyak menggunakan kalimat pasif.</w:t>
      </w:r>
    </w:p>
    <w:p>
      <w:pPr>
        <w:pStyle w:val="10"/>
        <w:spacing w:after="0" w:line="240" w:lineRule="auto"/>
        <w:ind w:left="634"/>
        <w:rPr>
          <w:rFonts w:ascii="Times New Roman" w:hAnsi="Times New Roman" w:cs="Times New Roman"/>
          <w:sz w:val="24"/>
          <w:szCs w:val="24"/>
          <w:lang w:val="id-ID"/>
        </w:rPr>
      </w:pPr>
      <w:r>
        <w:rPr>
          <w:rFonts w:ascii="Times New Roman" w:hAnsi="Times New Roman" w:cs="Times New Roman"/>
          <w:sz w:val="24"/>
          <w:szCs w:val="24"/>
          <w:lang w:val="id-ID"/>
        </w:rPr>
        <w:t>Cenderung menggunakan kalimat pasif, seperti;/menurunnya prestasi akademis pelajar disebabkan oleh/ atau /kemacetan lalu lintas dipengaruhi oleh tingginya volume kenderaan di jalan/ dan lain-lain</w:t>
      </w:r>
    </w:p>
    <w:p>
      <w:pPr>
        <w:pStyle w:val="10"/>
        <w:numPr>
          <w:ilvl w:val="0"/>
          <w:numId w:val="11"/>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Bahasa yang digunakan di dalam karya ilmiah harus reproduktif.</w:t>
      </w:r>
    </w:p>
    <w:p>
      <w:pPr>
        <w:pStyle w:val="10"/>
        <w:numPr>
          <w:ilvl w:val="0"/>
          <w:numId w:val="12"/>
        </w:numPr>
        <w:spacing w:after="0" w:line="240" w:lineRule="auto"/>
        <w:ind w:left="990"/>
        <w:rPr>
          <w:rFonts w:ascii="Times New Roman" w:hAnsi="Times New Roman" w:cs="Times New Roman"/>
          <w:sz w:val="24"/>
          <w:szCs w:val="24"/>
          <w:lang w:val="id-ID"/>
        </w:rPr>
      </w:pPr>
      <w:r>
        <w:rPr>
          <w:rFonts w:ascii="Times New Roman" w:hAnsi="Times New Roman" w:cs="Times New Roman"/>
          <w:sz w:val="24"/>
          <w:szCs w:val="24"/>
          <w:lang w:val="id-ID"/>
        </w:rPr>
        <w:t>Reproduktif, artinya bahwa maksud yang di tulis oleh penulisnya di terima  dengan makna yang sama oleh pembaca.</w:t>
      </w:r>
    </w:p>
    <w:p>
      <w:pPr>
        <w:pStyle w:val="10"/>
        <w:spacing w:after="0" w:line="240" w:lineRule="auto"/>
        <w:ind w:left="990"/>
        <w:rPr>
          <w:rFonts w:ascii="Times New Roman" w:hAnsi="Times New Roman" w:cs="Times New Roman"/>
          <w:sz w:val="24"/>
          <w:szCs w:val="24"/>
          <w:lang w:val="id-ID"/>
        </w:rPr>
      </w:pPr>
    </w:p>
    <w:p>
      <w:pPr>
        <w:pStyle w:val="10"/>
        <w:numPr>
          <w:ilvl w:val="0"/>
          <w:numId w:val="12"/>
        </w:numPr>
        <w:spacing w:after="0" w:line="240" w:lineRule="auto"/>
        <w:ind w:left="990"/>
        <w:rPr>
          <w:rFonts w:ascii="Times New Roman" w:hAnsi="Times New Roman" w:cs="Times New Roman"/>
          <w:sz w:val="24"/>
          <w:szCs w:val="24"/>
          <w:lang w:val="id-ID"/>
        </w:rPr>
      </w:pPr>
      <w:r>
        <w:rPr>
          <w:rFonts w:ascii="Times New Roman" w:hAnsi="Times New Roman" w:cs="Times New Roman"/>
          <w:sz w:val="24"/>
          <w:szCs w:val="24"/>
          <w:lang w:val="id-ID"/>
        </w:rPr>
        <w:t>Tidak ambigu, artinya tidak bermakna ganda atau makna konotasi</w:t>
      </w:r>
    </w:p>
    <w:p>
      <w:pPr>
        <w:pStyle w:val="10"/>
        <w:numPr>
          <w:ilvl w:val="0"/>
          <w:numId w:val="12"/>
        </w:numPr>
        <w:spacing w:after="0" w:line="240" w:lineRule="auto"/>
        <w:ind w:left="990"/>
        <w:rPr>
          <w:rFonts w:ascii="Times New Roman" w:hAnsi="Times New Roman" w:cs="Times New Roman"/>
          <w:sz w:val="24"/>
          <w:szCs w:val="24"/>
          <w:lang w:val="id-ID"/>
        </w:rPr>
      </w:pPr>
      <w:r>
        <w:rPr>
          <w:rFonts w:ascii="Times New Roman" w:hAnsi="Times New Roman" w:cs="Times New Roman"/>
          <w:sz w:val="24"/>
          <w:szCs w:val="24"/>
          <w:lang w:val="id-ID"/>
        </w:rPr>
        <w:t>Tidak subjektif atau emotif, artinya tidak melibatkan aspek perasaan penulis akan tetapi objektif dan rasional.</w:t>
      </w:r>
    </w:p>
    <w:p>
      <w:pPr>
        <w:pStyle w:val="10"/>
        <w:numPr>
          <w:ilvl w:val="0"/>
          <w:numId w:val="12"/>
        </w:numPr>
        <w:spacing w:after="0" w:line="240" w:lineRule="auto"/>
        <w:ind w:left="990"/>
        <w:rPr>
          <w:rFonts w:ascii="Times New Roman" w:hAnsi="Times New Roman" w:cs="Times New Roman"/>
          <w:sz w:val="24"/>
          <w:szCs w:val="24"/>
          <w:lang w:val="id-ID"/>
        </w:rPr>
      </w:pPr>
      <w:r>
        <w:rPr>
          <w:rFonts w:ascii="Times New Roman" w:hAnsi="Times New Roman" w:cs="Times New Roman"/>
          <w:sz w:val="24"/>
          <w:szCs w:val="24"/>
          <w:lang w:val="id-ID"/>
        </w:rPr>
        <w:t>Menggunakan  bahasa baku dalam ejaan ,kata ,kalimat ,dan paragraf. Hal ini merupakan salah satu upaya penulis untuk menghindari makna ambigu.</w:t>
      </w:r>
    </w:p>
    <w:p>
      <w:pPr>
        <w:pStyle w:val="10"/>
        <w:numPr>
          <w:ilvl w:val="0"/>
          <w:numId w:val="12"/>
        </w:numPr>
        <w:spacing w:after="0" w:line="240" w:lineRule="auto"/>
        <w:ind w:left="990"/>
        <w:rPr>
          <w:rFonts w:ascii="Times New Roman" w:hAnsi="Times New Roman" w:cs="Times New Roman"/>
          <w:sz w:val="24"/>
          <w:szCs w:val="24"/>
          <w:lang w:val="id-ID"/>
        </w:rPr>
      </w:pPr>
      <w:r>
        <w:rPr>
          <w:rFonts w:ascii="Times New Roman" w:hAnsi="Times New Roman" w:cs="Times New Roman"/>
          <w:sz w:val="24"/>
          <w:szCs w:val="24"/>
          <w:lang w:val="id-ID"/>
        </w:rPr>
        <w:t>Menggunakan istilah sesuai dengan konteks keilmuan atau bidang keilmuan untuk memberikan pemahaman terhadap pembaca bahwa karya ilmiah ini membahas bidang ini. Kata atau istilah /toleransi/ pada konteks ilmu teknik mesin merupakan /jarak/ beda halnya jika dibawa ke bidang ilmu sosial /toleransi/ merupakan /kerjasama/</w:t>
      </w:r>
    </w:p>
    <w:p>
      <w:pPr>
        <w:pStyle w:val="10"/>
        <w:numPr>
          <w:ilvl w:val="0"/>
          <w:numId w:val="12"/>
        </w:numPr>
        <w:spacing w:after="0" w:line="240" w:lineRule="auto"/>
        <w:ind w:left="990"/>
        <w:rPr>
          <w:rFonts w:ascii="Times New Roman" w:hAnsi="Times New Roman" w:cs="Times New Roman"/>
          <w:sz w:val="24"/>
          <w:szCs w:val="24"/>
          <w:lang w:val="id-ID"/>
        </w:rPr>
      </w:pPr>
      <w:r>
        <w:rPr>
          <w:rFonts w:ascii="Times New Roman" w:hAnsi="Times New Roman" w:cs="Times New Roman"/>
          <w:sz w:val="24"/>
          <w:szCs w:val="24"/>
          <w:lang w:val="id-ID"/>
        </w:rPr>
        <w:t>Bersifat denotif, artinya penggunaan kata atau istilah dalam karya ilmiah harus bermakna satu tidak ganda</w:t>
      </w:r>
    </w:p>
    <w:p>
      <w:pPr>
        <w:pStyle w:val="10"/>
        <w:numPr>
          <w:ilvl w:val="0"/>
          <w:numId w:val="12"/>
        </w:numPr>
        <w:spacing w:after="0" w:line="240" w:lineRule="auto"/>
        <w:ind w:left="990"/>
        <w:rPr>
          <w:rFonts w:ascii="Times New Roman" w:hAnsi="Times New Roman" w:cs="Times New Roman"/>
          <w:sz w:val="24"/>
          <w:szCs w:val="24"/>
          <w:lang w:val="id-ID"/>
        </w:rPr>
      </w:pPr>
      <w:r>
        <w:rPr>
          <w:rFonts w:ascii="Times New Roman" w:hAnsi="Times New Roman" w:cs="Times New Roman"/>
          <w:sz w:val="24"/>
          <w:szCs w:val="24"/>
          <w:lang w:val="id-ID"/>
        </w:rPr>
        <w:t>Rasional, artinya logis, dapat diterima akal sehat, dan sistematis.</w:t>
      </w:r>
    </w:p>
    <w:p>
      <w:pPr>
        <w:pStyle w:val="10"/>
        <w:numPr>
          <w:ilvl w:val="0"/>
          <w:numId w:val="12"/>
        </w:numPr>
        <w:spacing w:after="0" w:line="240" w:lineRule="auto"/>
        <w:ind w:left="990"/>
        <w:rPr>
          <w:rFonts w:ascii="Times New Roman" w:hAnsi="Times New Roman" w:cs="Times New Roman"/>
          <w:sz w:val="24"/>
          <w:szCs w:val="24"/>
          <w:lang w:val="id-ID"/>
        </w:rPr>
      </w:pPr>
      <w:r>
        <w:rPr>
          <w:rFonts w:ascii="Times New Roman" w:hAnsi="Times New Roman" w:cs="Times New Roman"/>
          <w:sz w:val="24"/>
          <w:szCs w:val="24"/>
          <w:lang w:val="id-ID"/>
        </w:rPr>
        <w:t>Ada hubungan yang erat (kohensi) antar kalimat pada setiap paragraf, antar paragraf dalam setiap bab dan antara bab dengan bab yang lain</w:t>
      </w:r>
    </w:p>
    <w:p>
      <w:pPr>
        <w:pStyle w:val="10"/>
        <w:numPr>
          <w:ilvl w:val="0"/>
          <w:numId w:val="12"/>
        </w:numPr>
        <w:spacing w:after="0" w:line="240" w:lineRule="auto"/>
        <w:ind w:left="990"/>
        <w:rPr>
          <w:rFonts w:ascii="Times New Roman" w:hAnsi="Times New Roman" w:cs="Times New Roman"/>
          <w:sz w:val="24"/>
          <w:szCs w:val="24"/>
          <w:lang w:val="id-ID"/>
        </w:rPr>
      </w:pPr>
      <w:r>
        <w:rPr>
          <w:rFonts w:ascii="Times New Roman" w:hAnsi="Times New Roman" w:cs="Times New Roman"/>
          <w:sz w:val="24"/>
          <w:szCs w:val="24"/>
          <w:lang w:val="id-ID"/>
        </w:rPr>
        <w:t>Fokus membahas suatu masalah dan tidak berbelit-belit atau tumpang tindih</w:t>
      </w:r>
    </w:p>
    <w:p>
      <w:pPr>
        <w:pStyle w:val="10"/>
        <w:numPr>
          <w:ilvl w:val="0"/>
          <w:numId w:val="12"/>
        </w:numPr>
        <w:spacing w:after="0" w:line="240" w:lineRule="auto"/>
        <w:ind w:left="990"/>
        <w:rPr>
          <w:rFonts w:ascii="Times New Roman" w:hAnsi="Times New Roman" w:cs="Times New Roman"/>
          <w:sz w:val="24"/>
          <w:szCs w:val="24"/>
          <w:lang w:val="id-ID"/>
        </w:rPr>
      </w:pPr>
      <w:r>
        <w:rPr>
          <w:rFonts w:ascii="Times New Roman" w:hAnsi="Times New Roman" w:cs="Times New Roman"/>
          <w:sz w:val="24"/>
          <w:szCs w:val="24"/>
          <w:lang w:val="id-ID"/>
        </w:rPr>
        <w:t>Menggunakan kalimat yang efektif untuk menghindari kesalahpahaman.</w:t>
      </w:r>
    </w:p>
    <w:p>
      <w:pPr>
        <w:pStyle w:val="10"/>
        <w:spacing w:after="0" w:line="240" w:lineRule="auto"/>
        <w:ind w:left="990"/>
        <w:rPr>
          <w:rFonts w:ascii="Times New Roman" w:hAnsi="Times New Roman" w:cs="Times New Roman"/>
          <w:sz w:val="24"/>
          <w:szCs w:val="24"/>
          <w:lang w:val="id-ID"/>
        </w:rPr>
      </w:pPr>
    </w:p>
    <w:p>
      <w:pPr>
        <w:pStyle w:val="10"/>
        <w:spacing w:after="0" w:line="240" w:lineRule="auto"/>
        <w:ind w:left="990" w:hanging="360"/>
        <w:rPr>
          <w:rFonts w:ascii="Times New Roman" w:hAnsi="Times New Roman" w:cs="Times New Roman"/>
          <w:sz w:val="24"/>
          <w:szCs w:val="24"/>
          <w:lang w:val="id-ID"/>
        </w:rPr>
      </w:pPr>
      <w:r>
        <w:rPr>
          <w:rFonts w:ascii="Times New Roman" w:hAnsi="Times New Roman" w:cs="Times New Roman"/>
          <w:sz w:val="24"/>
          <w:szCs w:val="24"/>
          <w:lang w:val="id-ID"/>
        </w:rPr>
        <w:t>Perhatikan contoh penulisan karya ilmiah berikut!</w:t>
      </w:r>
    </w:p>
    <w:p>
      <w:pPr>
        <w:pStyle w:val="10"/>
        <w:spacing w:after="0" w:line="240" w:lineRule="auto"/>
        <w:ind w:left="990" w:hanging="360"/>
        <w:rPr>
          <w:rFonts w:ascii="Times New Roman" w:hAnsi="Times New Roman" w:cs="Times New Roman"/>
          <w:sz w:val="24"/>
          <w:szCs w:val="24"/>
          <w:lang w:val="id-ID"/>
        </w:rPr>
      </w:pPr>
      <w:r>
        <w:rPr>
          <w:rFonts w:ascii="Times New Roman" w:hAnsi="Times New Roman" w:cs="Times New Roman"/>
          <w:sz w:val="24"/>
          <w:szCs w:val="24"/>
          <w:lang w:val="id-ID"/>
        </w:rPr>
        <w:t>Topik: Game Online</w:t>
      </w:r>
    </w:p>
    <w:p>
      <w:pPr>
        <w:pStyle w:val="10"/>
        <w:spacing w:after="0" w:line="240" w:lineRule="auto"/>
        <w:ind w:left="990" w:hanging="360"/>
        <w:rPr>
          <w:rFonts w:ascii="Times New Roman" w:hAnsi="Times New Roman" w:cs="Times New Roman"/>
          <w:sz w:val="24"/>
          <w:szCs w:val="24"/>
          <w:lang w:val="id-ID"/>
        </w:rPr>
      </w:pPr>
      <w:r>
        <w:rPr>
          <w:rFonts w:ascii="Times New Roman" w:hAnsi="Times New Roman" w:cs="Times New Roman"/>
          <w:sz w:val="24"/>
          <w:szCs w:val="24"/>
          <w:lang w:val="id-ID"/>
        </w:rPr>
        <w:t>Judul : Dampak Negatif Game Online Terhadap Prestasi Akademis Pelajar</w:t>
      </w:r>
    </w:p>
    <w:p>
      <w:pPr>
        <w:pStyle w:val="10"/>
        <w:numPr>
          <w:ilvl w:val="1"/>
          <w:numId w:val="10"/>
        </w:numPr>
        <w:spacing w:after="0" w:line="240" w:lineRule="auto"/>
        <w:ind w:left="990"/>
        <w:rPr>
          <w:rFonts w:ascii="Times New Roman" w:hAnsi="Times New Roman" w:cs="Times New Roman"/>
          <w:sz w:val="24"/>
          <w:szCs w:val="24"/>
          <w:lang w:val="id-ID"/>
        </w:rPr>
      </w:pPr>
      <w:r>
        <w:rPr>
          <w:rFonts w:ascii="Times New Roman" w:hAnsi="Times New Roman" w:cs="Times New Roman"/>
          <w:sz w:val="24"/>
          <w:szCs w:val="24"/>
          <w:lang w:val="id-ID"/>
        </w:rPr>
        <w:t>Pendahuluan</w:t>
      </w:r>
    </w:p>
    <w:p>
      <w:pPr>
        <w:pStyle w:val="10"/>
        <w:numPr>
          <w:ilvl w:val="2"/>
          <w:numId w:val="10"/>
        </w:numPr>
        <w:spacing w:after="0" w:line="240" w:lineRule="auto"/>
        <w:ind w:left="1350"/>
        <w:rPr>
          <w:rFonts w:ascii="Times New Roman" w:hAnsi="Times New Roman" w:cs="Times New Roman"/>
          <w:sz w:val="24"/>
          <w:szCs w:val="24"/>
          <w:lang w:val="id-ID"/>
        </w:rPr>
      </w:pPr>
      <w:r>
        <w:rPr>
          <w:rFonts w:ascii="Times New Roman" w:hAnsi="Times New Roman" w:cs="Times New Roman"/>
          <w:sz w:val="24"/>
          <w:szCs w:val="24"/>
          <w:lang w:val="id-ID"/>
        </w:rPr>
        <w:t>Latar Belakang Masalah</w:t>
      </w:r>
    </w:p>
    <w:p>
      <w:pPr>
        <w:pStyle w:val="10"/>
        <w:spacing w:after="0" w:line="240" w:lineRule="auto"/>
        <w:ind w:left="1350"/>
        <w:rPr>
          <w:rFonts w:ascii="Times New Roman" w:hAnsi="Times New Roman" w:cs="Times New Roman"/>
          <w:sz w:val="24"/>
          <w:szCs w:val="24"/>
          <w:lang w:val="id-ID"/>
        </w:rPr>
      </w:pPr>
      <w:r>
        <w:rPr>
          <w:rFonts w:ascii="Times New Roman" w:hAnsi="Times New Roman" w:cs="Times New Roman"/>
          <w:sz w:val="24"/>
          <w:szCs w:val="24"/>
          <w:lang w:val="id-ID"/>
        </w:rPr>
        <w:t>Game online menimbulkan fenomena di kalangan pelajar pada masa kini..</w:t>
      </w:r>
    </w:p>
    <w:p>
      <w:pPr>
        <w:pStyle w:val="10"/>
        <w:numPr>
          <w:ilvl w:val="2"/>
          <w:numId w:val="10"/>
        </w:numPr>
        <w:spacing w:after="0" w:line="240" w:lineRule="auto"/>
        <w:ind w:left="1350"/>
        <w:rPr>
          <w:rFonts w:ascii="Times New Roman" w:hAnsi="Times New Roman" w:cs="Times New Roman"/>
          <w:sz w:val="24"/>
          <w:szCs w:val="24"/>
          <w:lang w:val="id-ID"/>
        </w:rPr>
      </w:pPr>
      <w:r>
        <w:rPr>
          <w:rFonts w:ascii="Times New Roman" w:hAnsi="Times New Roman" w:cs="Times New Roman"/>
          <w:sz w:val="24"/>
          <w:szCs w:val="24"/>
          <w:lang w:val="id-ID"/>
        </w:rPr>
        <w:t>Perumusan Masalah</w:t>
      </w:r>
    </w:p>
    <w:p>
      <w:pPr>
        <w:pStyle w:val="10"/>
        <w:numPr>
          <w:ilvl w:val="1"/>
          <w:numId w:val="9"/>
        </w:numPr>
        <w:spacing w:after="0" w:line="240" w:lineRule="auto"/>
        <w:ind w:left="1710"/>
        <w:rPr>
          <w:rFonts w:ascii="Times New Roman" w:hAnsi="Times New Roman" w:cs="Times New Roman"/>
          <w:sz w:val="24"/>
          <w:szCs w:val="24"/>
          <w:lang w:val="id-ID"/>
        </w:rPr>
      </w:pPr>
      <w:r>
        <w:rPr>
          <w:rFonts w:ascii="Times New Roman" w:hAnsi="Times New Roman" w:cs="Times New Roman"/>
          <w:sz w:val="24"/>
          <w:szCs w:val="24"/>
          <w:lang w:val="id-ID"/>
        </w:rPr>
        <w:t>Pengertian Game Online</w:t>
      </w:r>
    </w:p>
    <w:p>
      <w:pPr>
        <w:pStyle w:val="10"/>
        <w:numPr>
          <w:ilvl w:val="1"/>
          <w:numId w:val="9"/>
        </w:numPr>
        <w:spacing w:after="0" w:line="240" w:lineRule="auto"/>
        <w:ind w:left="1710"/>
        <w:rPr>
          <w:rFonts w:ascii="Times New Roman" w:hAnsi="Times New Roman" w:cs="Times New Roman"/>
          <w:sz w:val="24"/>
          <w:szCs w:val="24"/>
          <w:lang w:val="id-ID"/>
        </w:rPr>
      </w:pPr>
      <w:r>
        <w:rPr>
          <w:rFonts w:ascii="Times New Roman" w:hAnsi="Times New Roman" w:cs="Times New Roman"/>
          <w:sz w:val="24"/>
          <w:szCs w:val="24"/>
          <w:lang w:val="id-ID"/>
        </w:rPr>
        <w:t>Dampak game online terhadap psikis pelajar</w:t>
      </w:r>
    </w:p>
    <w:p>
      <w:pPr>
        <w:pStyle w:val="10"/>
        <w:numPr>
          <w:ilvl w:val="1"/>
          <w:numId w:val="9"/>
        </w:numPr>
        <w:spacing w:after="0" w:line="240" w:lineRule="auto"/>
        <w:ind w:left="1710"/>
        <w:rPr>
          <w:rFonts w:ascii="Times New Roman" w:hAnsi="Times New Roman" w:cs="Times New Roman"/>
          <w:sz w:val="24"/>
          <w:szCs w:val="24"/>
          <w:lang w:val="id-ID"/>
        </w:rPr>
      </w:pPr>
      <w:r>
        <w:rPr>
          <w:rFonts w:ascii="Times New Roman" w:hAnsi="Times New Roman" w:cs="Times New Roman"/>
          <w:sz w:val="24"/>
          <w:szCs w:val="24"/>
          <w:lang w:val="id-ID"/>
        </w:rPr>
        <w:t>Dampak game online terhadap fisik pelajar</w:t>
      </w:r>
    </w:p>
    <w:p>
      <w:pPr>
        <w:pStyle w:val="10"/>
        <w:numPr>
          <w:ilvl w:val="1"/>
          <w:numId w:val="9"/>
        </w:numPr>
        <w:spacing w:after="0" w:line="240" w:lineRule="auto"/>
        <w:ind w:left="1710"/>
        <w:rPr>
          <w:rFonts w:ascii="Times New Roman" w:hAnsi="Times New Roman" w:cs="Times New Roman"/>
          <w:sz w:val="24"/>
          <w:szCs w:val="24"/>
          <w:lang w:val="id-ID"/>
        </w:rPr>
      </w:pPr>
      <w:r>
        <w:rPr>
          <w:rFonts w:ascii="Times New Roman" w:hAnsi="Times New Roman" w:cs="Times New Roman"/>
          <w:sz w:val="24"/>
          <w:szCs w:val="24"/>
          <w:lang w:val="id-ID"/>
        </w:rPr>
        <w:t>Dampak game online terhadap prestasi akademis pelajar</w:t>
      </w:r>
    </w:p>
    <w:p>
      <w:pPr>
        <w:pStyle w:val="10"/>
        <w:numPr>
          <w:ilvl w:val="1"/>
          <w:numId w:val="9"/>
        </w:numPr>
        <w:ind w:left="1710"/>
        <w:rPr>
          <w:rFonts w:ascii="Times New Roman" w:hAnsi="Times New Roman" w:cs="Times New Roman"/>
          <w:sz w:val="24"/>
          <w:szCs w:val="24"/>
          <w:lang w:val="id-ID"/>
        </w:rPr>
      </w:pPr>
      <w:r>
        <w:rPr>
          <w:rFonts w:ascii="Times New Roman" w:hAnsi="Times New Roman" w:cs="Times New Roman"/>
          <w:sz w:val="24"/>
          <w:szCs w:val="24"/>
          <w:lang w:val="id-ID"/>
        </w:rPr>
        <w:t>Solusi tepat untuk penanganan pelajar yang kecanduan game online</w:t>
      </w:r>
    </w:p>
    <w:p>
      <w:pPr>
        <w:pStyle w:val="10"/>
        <w:numPr>
          <w:ilvl w:val="2"/>
          <w:numId w:val="10"/>
        </w:numPr>
        <w:ind w:left="1350"/>
        <w:rPr>
          <w:rFonts w:ascii="Times New Roman" w:hAnsi="Times New Roman" w:cs="Times New Roman"/>
          <w:sz w:val="24"/>
          <w:szCs w:val="24"/>
          <w:lang w:val="id-ID"/>
        </w:rPr>
      </w:pPr>
      <w:r>
        <w:rPr>
          <w:rFonts w:ascii="Times New Roman" w:hAnsi="Times New Roman" w:cs="Times New Roman"/>
          <w:sz w:val="24"/>
          <w:szCs w:val="24"/>
          <w:lang w:val="id-ID"/>
        </w:rPr>
        <w:t>Pembatasan Masalah</w:t>
      </w:r>
    </w:p>
    <w:p>
      <w:pPr>
        <w:pStyle w:val="10"/>
        <w:ind w:left="1350"/>
        <w:rPr>
          <w:rFonts w:ascii="Times New Roman" w:hAnsi="Times New Roman" w:cs="Times New Roman"/>
          <w:sz w:val="24"/>
          <w:szCs w:val="24"/>
          <w:lang w:val="id-ID"/>
        </w:rPr>
      </w:pPr>
      <w:r>
        <w:rPr>
          <w:rFonts w:ascii="Times New Roman" w:hAnsi="Times New Roman" w:cs="Times New Roman"/>
          <w:sz w:val="24"/>
          <w:szCs w:val="24"/>
          <w:lang w:val="id-ID"/>
        </w:rPr>
        <w:t>Tidak ada pembatasan masalah, semua masalah yang ada dalam perumusan masalah dibahasa semua</w:t>
      </w:r>
    </w:p>
    <w:p>
      <w:pPr>
        <w:pStyle w:val="10"/>
        <w:numPr>
          <w:ilvl w:val="2"/>
          <w:numId w:val="10"/>
        </w:numPr>
        <w:ind w:left="1350"/>
        <w:rPr>
          <w:rFonts w:ascii="Times New Roman" w:hAnsi="Times New Roman" w:cs="Times New Roman"/>
          <w:sz w:val="24"/>
          <w:szCs w:val="24"/>
          <w:lang w:val="id-ID"/>
        </w:rPr>
      </w:pPr>
      <w:r>
        <w:rPr>
          <w:rFonts w:ascii="Times New Roman" w:hAnsi="Times New Roman" w:cs="Times New Roman"/>
          <w:sz w:val="24"/>
          <w:szCs w:val="24"/>
          <w:lang w:val="id-ID"/>
        </w:rPr>
        <w:t>Tujuan dan manfaat</w:t>
      </w:r>
    </w:p>
    <w:p>
      <w:pPr>
        <w:pStyle w:val="10"/>
        <w:numPr>
          <w:ilvl w:val="0"/>
          <w:numId w:val="13"/>
        </w:numPr>
        <w:rPr>
          <w:rFonts w:ascii="Times New Roman" w:hAnsi="Times New Roman" w:cs="Times New Roman"/>
          <w:sz w:val="24"/>
          <w:szCs w:val="24"/>
          <w:lang w:val="id-ID"/>
        </w:rPr>
      </w:pPr>
      <w:r>
        <w:rPr>
          <w:rFonts w:ascii="Times New Roman" w:hAnsi="Times New Roman" w:cs="Times New Roman"/>
          <w:sz w:val="24"/>
          <w:szCs w:val="24"/>
          <w:lang w:val="id-ID"/>
        </w:rPr>
        <w:t>Tujuan Penulisan Karya Ilmiah adalah untuk pelajar pelaku game online, masyarakat, pemerhati pendidikan, dan pemerintah.</w:t>
      </w:r>
    </w:p>
    <w:p>
      <w:pPr>
        <w:pStyle w:val="10"/>
        <w:numPr>
          <w:ilvl w:val="0"/>
          <w:numId w:val="13"/>
        </w:numPr>
        <w:rPr>
          <w:rFonts w:ascii="Times New Roman" w:hAnsi="Times New Roman" w:cs="Times New Roman"/>
          <w:sz w:val="24"/>
          <w:szCs w:val="24"/>
          <w:lang w:val="id-ID"/>
        </w:rPr>
      </w:pPr>
      <w:r>
        <w:rPr>
          <w:rFonts w:ascii="Times New Roman" w:hAnsi="Times New Roman" w:cs="Times New Roman"/>
          <w:sz w:val="24"/>
          <w:szCs w:val="24"/>
          <w:lang w:val="id-ID"/>
        </w:rPr>
        <w:t>Manfaat karya ilmiah adalah untuk memahami sisi negatif game online sehingga dapat dicarikan solusinya agar anak bangsa menjadi generasi muda yang siap mengemban tugas dan tanggungjawab terhadap NKRI</w:t>
      </w:r>
    </w:p>
    <w:p>
      <w:pPr>
        <w:pStyle w:val="10"/>
        <w:numPr>
          <w:ilvl w:val="2"/>
          <w:numId w:val="10"/>
        </w:numPr>
        <w:ind w:left="1440"/>
        <w:rPr>
          <w:rFonts w:ascii="Times New Roman" w:hAnsi="Times New Roman" w:cs="Times New Roman"/>
          <w:sz w:val="24"/>
          <w:szCs w:val="24"/>
          <w:lang w:val="id-ID"/>
        </w:rPr>
      </w:pPr>
      <w:r>
        <w:rPr>
          <w:rFonts w:ascii="Times New Roman" w:hAnsi="Times New Roman" w:cs="Times New Roman"/>
          <w:sz w:val="24"/>
          <w:szCs w:val="24"/>
          <w:lang w:val="id-ID"/>
        </w:rPr>
        <w:t>Metode Penelitian</w:t>
      </w:r>
    </w:p>
    <w:p>
      <w:pPr>
        <w:pStyle w:val="10"/>
        <w:ind w:left="1440"/>
        <w:rPr>
          <w:rFonts w:ascii="Times New Roman" w:hAnsi="Times New Roman" w:cs="Times New Roman"/>
          <w:sz w:val="24"/>
          <w:szCs w:val="24"/>
          <w:lang w:val="id-ID"/>
        </w:rPr>
      </w:pPr>
      <w:r>
        <w:rPr>
          <w:rFonts w:ascii="Times New Roman" w:hAnsi="Times New Roman" w:cs="Times New Roman"/>
          <w:sz w:val="24"/>
          <w:szCs w:val="24"/>
          <w:lang w:val="id-ID"/>
        </w:rPr>
        <w:t>Penulisan karya ilmiah ini menggunakan metode survey (pengamatan) dikombinasi dengan metode wawancara dengan menggunakan instrumen yang diisi oleh responden.</w:t>
      </w:r>
    </w:p>
    <w:p>
      <w:pPr>
        <w:pStyle w:val="10"/>
        <w:numPr>
          <w:ilvl w:val="2"/>
          <w:numId w:val="10"/>
        </w:numPr>
        <w:ind w:left="1440"/>
        <w:rPr>
          <w:rFonts w:ascii="Times New Roman" w:hAnsi="Times New Roman" w:cs="Times New Roman"/>
          <w:sz w:val="24"/>
          <w:szCs w:val="24"/>
          <w:lang w:val="id-ID"/>
        </w:rPr>
      </w:pPr>
      <w:r>
        <w:rPr>
          <w:rFonts w:ascii="Times New Roman" w:hAnsi="Times New Roman" w:cs="Times New Roman"/>
          <w:sz w:val="24"/>
          <w:szCs w:val="24"/>
          <w:lang w:val="id-ID"/>
        </w:rPr>
        <w:t>Studi Kepustakaan</w:t>
      </w:r>
    </w:p>
    <w:p>
      <w:pPr>
        <w:pStyle w:val="10"/>
        <w:ind w:left="1440"/>
        <w:rPr>
          <w:rFonts w:ascii="Times New Roman" w:hAnsi="Times New Roman" w:cs="Times New Roman"/>
          <w:sz w:val="24"/>
          <w:szCs w:val="24"/>
          <w:lang w:val="id-ID"/>
        </w:rPr>
      </w:pPr>
      <w:r>
        <w:rPr>
          <w:rFonts w:ascii="Times New Roman" w:hAnsi="Times New Roman" w:cs="Times New Roman"/>
          <w:sz w:val="24"/>
          <w:szCs w:val="24"/>
          <w:lang w:val="id-ID"/>
        </w:rPr>
        <w:t>Penulis menggunakan literatur yang mendukung penelitian.</w:t>
      </w:r>
    </w:p>
    <w:p>
      <w:pPr>
        <w:pStyle w:val="10"/>
        <w:ind w:left="1440"/>
        <w:rPr>
          <w:rFonts w:ascii="Times New Roman" w:hAnsi="Times New Roman" w:cs="Times New Roman"/>
          <w:sz w:val="24"/>
          <w:szCs w:val="24"/>
          <w:lang w:val="id-ID"/>
        </w:rPr>
      </w:pPr>
    </w:p>
    <w:p>
      <w:pPr>
        <w:pStyle w:val="10"/>
        <w:ind w:left="1440"/>
        <w:rPr>
          <w:rFonts w:ascii="Times New Roman" w:hAnsi="Times New Roman" w:cs="Times New Roman"/>
          <w:sz w:val="24"/>
          <w:szCs w:val="24"/>
          <w:lang w:val="id-ID"/>
        </w:rPr>
      </w:pPr>
    </w:p>
    <w:p>
      <w:pPr>
        <w:pStyle w:val="10"/>
        <w:numPr>
          <w:ilvl w:val="1"/>
          <w:numId w:val="10"/>
        </w:numPr>
        <w:ind w:left="1080"/>
        <w:rPr>
          <w:rFonts w:ascii="Times New Roman" w:hAnsi="Times New Roman" w:cs="Times New Roman"/>
          <w:sz w:val="24"/>
          <w:szCs w:val="24"/>
          <w:lang w:val="id-ID"/>
        </w:rPr>
      </w:pPr>
      <w:r>
        <w:rPr>
          <w:rFonts w:ascii="Times New Roman" w:hAnsi="Times New Roman" w:cs="Times New Roman"/>
          <w:sz w:val="24"/>
          <w:szCs w:val="24"/>
          <w:lang w:val="id-ID"/>
        </w:rPr>
        <w:t>Pembahasan</w:t>
      </w:r>
    </w:p>
    <w:p>
      <w:pPr>
        <w:pStyle w:val="10"/>
        <w:numPr>
          <w:ilvl w:val="2"/>
          <w:numId w:val="10"/>
        </w:numPr>
        <w:ind w:left="1440"/>
        <w:rPr>
          <w:rFonts w:ascii="Times New Roman" w:hAnsi="Times New Roman" w:cs="Times New Roman"/>
          <w:sz w:val="24"/>
          <w:szCs w:val="24"/>
          <w:lang w:val="id-ID"/>
        </w:rPr>
      </w:pPr>
      <w:r>
        <w:rPr>
          <w:rFonts w:ascii="Times New Roman" w:hAnsi="Times New Roman" w:cs="Times New Roman"/>
          <w:sz w:val="24"/>
          <w:szCs w:val="24"/>
          <w:lang w:val="id-ID"/>
        </w:rPr>
        <w:t>Kerangka Teoritis</w:t>
      </w:r>
    </w:p>
    <w:p>
      <w:pPr>
        <w:pStyle w:val="10"/>
        <w:ind w:left="1440"/>
        <w:rPr>
          <w:rFonts w:ascii="Times New Roman" w:hAnsi="Times New Roman" w:cs="Times New Roman"/>
          <w:sz w:val="24"/>
          <w:szCs w:val="24"/>
          <w:lang w:val="id-ID"/>
        </w:rPr>
      </w:pPr>
      <w:r>
        <w:rPr>
          <w:rFonts w:ascii="Times New Roman" w:hAnsi="Times New Roman" w:cs="Times New Roman"/>
          <w:sz w:val="24"/>
          <w:szCs w:val="24"/>
          <w:lang w:val="id-ID"/>
        </w:rPr>
        <w:t>Game online pada akhir-akhir ini banyak diminati anak-anak pelajar. Game online dapat dimainkan secara online maupun ofline. Aplikasi ini dapat ditemukan di internet dengan menggunakan ponsel atau komputer. Hal ini menjadi fenomena yang meresahkan dunia pendidikan. Tidak jarang siswa mengabaikan pekerjaan rumah yang diberikan guru dan saat mengikuti proses belajar mengajar tidak dapat konsentrasi sehingga di akhir pembelajaran saat menerima hasil ujian cenderung mendapatkan nilai tidak maksimal.</w:t>
      </w:r>
    </w:p>
    <w:p>
      <w:pPr>
        <w:pStyle w:val="10"/>
        <w:numPr>
          <w:ilvl w:val="2"/>
          <w:numId w:val="10"/>
        </w:numPr>
        <w:ind w:left="1440"/>
        <w:rPr>
          <w:rFonts w:ascii="Times New Roman" w:hAnsi="Times New Roman" w:cs="Times New Roman"/>
          <w:sz w:val="24"/>
          <w:szCs w:val="24"/>
          <w:lang w:val="id-ID"/>
        </w:rPr>
      </w:pPr>
      <w:r>
        <w:rPr>
          <w:rFonts w:ascii="Times New Roman" w:hAnsi="Times New Roman" w:cs="Times New Roman"/>
          <w:sz w:val="24"/>
          <w:szCs w:val="24"/>
          <w:lang w:val="id-ID"/>
        </w:rPr>
        <w:t>Metode Pengumpulan Data</w:t>
      </w:r>
    </w:p>
    <w:p>
      <w:pPr>
        <w:pStyle w:val="10"/>
        <w:numPr>
          <w:ilvl w:val="2"/>
          <w:numId w:val="9"/>
        </w:numPr>
        <w:ind w:left="1800"/>
        <w:rPr>
          <w:rFonts w:ascii="Times New Roman" w:hAnsi="Times New Roman" w:cs="Times New Roman"/>
          <w:sz w:val="24"/>
          <w:szCs w:val="24"/>
          <w:lang w:val="id-ID"/>
        </w:rPr>
      </w:pPr>
      <w:r>
        <w:rPr>
          <w:rFonts w:ascii="Times New Roman" w:hAnsi="Times New Roman" w:cs="Times New Roman"/>
          <w:sz w:val="24"/>
          <w:szCs w:val="24"/>
          <w:lang w:val="id-ID"/>
        </w:rPr>
        <w:t>Melakukan survey (pengamatan)</w:t>
      </w:r>
    </w:p>
    <w:p>
      <w:pPr>
        <w:pStyle w:val="10"/>
        <w:ind w:left="1800"/>
        <w:rPr>
          <w:rFonts w:ascii="Times New Roman" w:hAnsi="Times New Roman" w:cs="Times New Roman"/>
          <w:sz w:val="24"/>
          <w:szCs w:val="24"/>
          <w:lang w:val="id-ID"/>
        </w:rPr>
      </w:pPr>
      <w:r>
        <w:rPr>
          <w:rFonts w:ascii="Times New Roman" w:hAnsi="Times New Roman" w:cs="Times New Roman"/>
          <w:sz w:val="24"/>
          <w:szCs w:val="24"/>
          <w:lang w:val="id-ID"/>
        </w:rPr>
        <w:t>Melakukan pengamatan terhadap objek penelitian (populasi)</w:t>
      </w:r>
    </w:p>
    <w:p>
      <w:pPr>
        <w:pStyle w:val="10"/>
        <w:numPr>
          <w:ilvl w:val="2"/>
          <w:numId w:val="9"/>
        </w:numPr>
        <w:ind w:left="1800"/>
        <w:rPr>
          <w:rFonts w:ascii="Times New Roman" w:hAnsi="Times New Roman" w:cs="Times New Roman"/>
          <w:sz w:val="24"/>
          <w:szCs w:val="24"/>
          <w:lang w:val="id-ID"/>
        </w:rPr>
      </w:pPr>
      <w:r>
        <w:rPr>
          <w:rFonts w:ascii="Times New Roman" w:hAnsi="Times New Roman" w:cs="Times New Roman"/>
          <w:sz w:val="24"/>
          <w:szCs w:val="24"/>
          <w:lang w:val="id-ID"/>
        </w:rPr>
        <w:t>Melakukan wawancara (mempersiapkan instrumen)</w:t>
      </w:r>
    </w:p>
    <w:p>
      <w:pPr>
        <w:pStyle w:val="10"/>
        <w:ind w:left="1800"/>
        <w:rPr>
          <w:rFonts w:ascii="Times New Roman" w:hAnsi="Times New Roman" w:cs="Times New Roman"/>
          <w:sz w:val="24"/>
          <w:szCs w:val="24"/>
          <w:lang w:val="id-ID"/>
        </w:rPr>
      </w:pPr>
      <w:r>
        <w:rPr>
          <w:rFonts w:ascii="Times New Roman" w:hAnsi="Times New Roman" w:cs="Times New Roman"/>
          <w:sz w:val="24"/>
          <w:szCs w:val="24"/>
          <w:lang w:val="id-ID"/>
        </w:rPr>
        <w:t>Untuk meminta jawaban yang jujur dari responden maka instrumen tidak perlu menuliskan identitas</w:t>
      </w:r>
    </w:p>
    <w:p>
      <w:pPr>
        <w:pStyle w:val="10"/>
        <w:numPr>
          <w:ilvl w:val="2"/>
          <w:numId w:val="10"/>
        </w:numPr>
        <w:ind w:left="1440"/>
        <w:rPr>
          <w:rFonts w:ascii="Times New Roman" w:hAnsi="Times New Roman" w:cs="Times New Roman"/>
          <w:sz w:val="24"/>
          <w:szCs w:val="24"/>
          <w:lang w:val="id-ID"/>
        </w:rPr>
      </w:pPr>
      <w:r>
        <w:rPr>
          <w:rFonts w:ascii="Times New Roman" w:hAnsi="Times New Roman" w:cs="Times New Roman"/>
          <w:sz w:val="24"/>
          <w:szCs w:val="24"/>
          <w:lang w:val="id-ID"/>
        </w:rPr>
        <w:t>Pengolahan dan analisa data</w:t>
      </w:r>
    </w:p>
    <w:p>
      <w:pPr>
        <w:pStyle w:val="10"/>
        <w:ind w:left="1440"/>
        <w:rPr>
          <w:rFonts w:ascii="Times New Roman" w:hAnsi="Times New Roman" w:cs="Times New Roman"/>
          <w:sz w:val="24"/>
          <w:szCs w:val="24"/>
          <w:lang w:val="id-ID"/>
        </w:rPr>
      </w:pPr>
      <w:r>
        <w:rPr>
          <w:rFonts w:ascii="Times New Roman" w:hAnsi="Times New Roman" w:cs="Times New Roman"/>
          <w:sz w:val="24"/>
          <w:szCs w:val="24"/>
          <w:lang w:val="id-ID"/>
        </w:rPr>
        <w:t>Intrumen diklasifikasi berdasarkan jawaban-jawaban responden dengan sistematis</w:t>
      </w:r>
    </w:p>
    <w:p>
      <w:pPr>
        <w:pStyle w:val="10"/>
        <w:numPr>
          <w:ilvl w:val="2"/>
          <w:numId w:val="10"/>
        </w:numPr>
        <w:ind w:left="1440"/>
        <w:rPr>
          <w:rFonts w:ascii="Times New Roman" w:hAnsi="Times New Roman" w:cs="Times New Roman"/>
          <w:sz w:val="24"/>
          <w:szCs w:val="24"/>
          <w:lang w:val="id-ID"/>
        </w:rPr>
      </w:pPr>
      <w:r>
        <w:rPr>
          <w:rFonts w:ascii="Times New Roman" w:hAnsi="Times New Roman" w:cs="Times New Roman"/>
          <w:sz w:val="24"/>
          <w:szCs w:val="24"/>
          <w:lang w:val="id-ID"/>
        </w:rPr>
        <w:t>Kesimpulan</w:t>
      </w:r>
    </w:p>
    <w:p>
      <w:pPr>
        <w:pStyle w:val="10"/>
        <w:ind w:left="1440"/>
        <w:rPr>
          <w:rFonts w:ascii="Times New Roman" w:hAnsi="Times New Roman" w:cs="Times New Roman"/>
          <w:sz w:val="24"/>
          <w:szCs w:val="24"/>
          <w:lang w:val="id-ID"/>
        </w:rPr>
      </w:pPr>
      <w:r>
        <w:rPr>
          <w:rFonts w:ascii="Times New Roman" w:hAnsi="Times New Roman" w:cs="Times New Roman"/>
          <w:sz w:val="24"/>
          <w:szCs w:val="24"/>
          <w:lang w:val="id-ID"/>
        </w:rPr>
        <w:t>Menarik kesimpulan berdasarkan data-data yang diperoleh dari instrumen yang merupakan jawaban responden</w:t>
      </w:r>
    </w:p>
    <w:p>
      <w:pPr>
        <w:pStyle w:val="10"/>
        <w:numPr>
          <w:ilvl w:val="1"/>
          <w:numId w:val="10"/>
        </w:numPr>
        <w:ind w:left="1080"/>
        <w:rPr>
          <w:rFonts w:ascii="Times New Roman" w:hAnsi="Times New Roman" w:cs="Times New Roman"/>
          <w:sz w:val="24"/>
          <w:szCs w:val="24"/>
          <w:lang w:val="id-ID"/>
        </w:rPr>
      </w:pPr>
      <w:r>
        <w:rPr>
          <w:rFonts w:ascii="Times New Roman" w:hAnsi="Times New Roman" w:cs="Times New Roman"/>
          <w:sz w:val="24"/>
          <w:szCs w:val="24"/>
          <w:lang w:val="id-ID"/>
        </w:rPr>
        <w:t>Penutup</w:t>
      </w:r>
    </w:p>
    <w:p>
      <w:pPr>
        <w:pStyle w:val="10"/>
        <w:numPr>
          <w:ilvl w:val="2"/>
          <w:numId w:val="10"/>
        </w:numPr>
        <w:ind w:left="1440"/>
        <w:rPr>
          <w:rFonts w:ascii="Times New Roman" w:hAnsi="Times New Roman" w:cs="Times New Roman"/>
          <w:sz w:val="24"/>
          <w:szCs w:val="24"/>
          <w:lang w:val="id-ID"/>
        </w:rPr>
      </w:pPr>
      <w:r>
        <w:rPr>
          <w:rFonts w:ascii="Times New Roman" w:hAnsi="Times New Roman" w:cs="Times New Roman"/>
          <w:sz w:val="24"/>
          <w:szCs w:val="24"/>
          <w:lang w:val="id-ID"/>
        </w:rPr>
        <w:t>Kesimpulan</w:t>
      </w:r>
    </w:p>
    <w:p>
      <w:pPr>
        <w:pStyle w:val="10"/>
        <w:ind w:left="1440"/>
        <w:rPr>
          <w:rFonts w:ascii="Times New Roman" w:hAnsi="Times New Roman" w:cs="Times New Roman"/>
          <w:sz w:val="24"/>
          <w:szCs w:val="24"/>
          <w:lang w:val="id-ID"/>
        </w:rPr>
      </w:pPr>
      <w:r>
        <w:rPr>
          <w:rFonts w:ascii="Times New Roman" w:hAnsi="Times New Roman" w:cs="Times New Roman"/>
          <w:sz w:val="24"/>
          <w:szCs w:val="24"/>
          <w:lang w:val="id-ID"/>
        </w:rPr>
        <w:t>Merupakan kesimpulan umum terhadap hasil penelitian</w:t>
      </w:r>
    </w:p>
    <w:p>
      <w:pPr>
        <w:pStyle w:val="10"/>
        <w:numPr>
          <w:ilvl w:val="2"/>
          <w:numId w:val="10"/>
        </w:numPr>
        <w:ind w:left="1440"/>
        <w:rPr>
          <w:rFonts w:ascii="Times New Roman" w:hAnsi="Times New Roman" w:cs="Times New Roman"/>
          <w:sz w:val="24"/>
          <w:szCs w:val="24"/>
          <w:lang w:val="id-ID"/>
        </w:rPr>
      </w:pPr>
      <w:r>
        <w:rPr>
          <w:rFonts w:ascii="Times New Roman" w:hAnsi="Times New Roman" w:cs="Times New Roman"/>
          <w:sz w:val="24"/>
          <w:szCs w:val="24"/>
          <w:lang w:val="id-ID"/>
        </w:rPr>
        <w:t>Saran-saran</w:t>
      </w:r>
    </w:p>
    <w:p>
      <w:pPr>
        <w:pStyle w:val="10"/>
        <w:ind w:left="1440"/>
        <w:rPr>
          <w:rFonts w:ascii="Times New Roman" w:hAnsi="Times New Roman" w:cs="Times New Roman"/>
          <w:sz w:val="24"/>
          <w:szCs w:val="24"/>
          <w:lang w:val="id-ID"/>
        </w:rPr>
      </w:pPr>
      <w:r>
        <w:rPr>
          <w:rFonts w:ascii="Times New Roman" w:hAnsi="Times New Roman" w:cs="Times New Roman"/>
          <w:sz w:val="24"/>
          <w:szCs w:val="24"/>
          <w:lang w:val="id-ID"/>
        </w:rPr>
        <w:t>Saran untuk penelitian selanjutnya guna mendapatkan informasi yang lebih cemerlang.</w:t>
      </w:r>
    </w:p>
    <w:p>
      <w:pPr>
        <w:pStyle w:val="10"/>
        <w:ind w:left="0"/>
        <w:rPr>
          <w:rFonts w:ascii="Times New Roman" w:hAnsi="Times New Roman" w:cs="Times New Roman"/>
          <w:sz w:val="24"/>
          <w:szCs w:val="24"/>
          <w:lang w:val="id-ID"/>
        </w:rPr>
      </w:pPr>
      <w:r>
        <w:rPr>
          <w:rFonts w:ascii="Times New Roman" w:hAnsi="Times New Roman" w:cs="Times New Roman"/>
          <w:sz w:val="24"/>
          <w:szCs w:val="24"/>
          <w:lang w:val="id-ID"/>
        </w:rPr>
        <w:t>D. Penilaian</w:t>
      </w:r>
    </w:p>
    <w:p>
      <w:pPr>
        <w:pStyle w:val="10"/>
        <w:ind w:left="360"/>
        <w:rPr>
          <w:rFonts w:ascii="Times New Roman" w:hAnsi="Times New Roman" w:cs="Times New Roman"/>
          <w:sz w:val="24"/>
          <w:szCs w:val="24"/>
          <w:lang w:val="id-ID"/>
        </w:rPr>
      </w:pPr>
      <w:r>
        <w:rPr>
          <w:rFonts w:ascii="Times New Roman" w:hAnsi="Times New Roman" w:cs="Times New Roman"/>
          <w:sz w:val="24"/>
          <w:szCs w:val="24"/>
          <w:lang w:val="id-ID"/>
        </w:rPr>
        <w:t>1. Tentukanlah dan tuliskanlah topik</w:t>
      </w:r>
    </w:p>
    <w:tbl>
      <w:tblPr>
        <w:tblStyle w:val="7"/>
        <w:tblW w:w="0" w:type="auto"/>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3690"/>
        <w:gridCol w:w="4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pStyle w:val="10"/>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3690" w:type="dxa"/>
          </w:tcPr>
          <w:p>
            <w:pPr>
              <w:pStyle w:val="10"/>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Unsur</w:t>
            </w:r>
          </w:p>
        </w:tc>
        <w:tc>
          <w:tcPr>
            <w:tcW w:w="4405" w:type="dxa"/>
          </w:tcPr>
          <w:p>
            <w:pPr>
              <w:pStyle w:val="10"/>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Uraian</w:t>
            </w:r>
          </w:p>
          <w:p>
            <w:pPr>
              <w:pStyle w:val="10"/>
              <w:spacing w:after="0" w:line="240" w:lineRule="auto"/>
              <w:ind w:left="0"/>
              <w:rPr>
                <w:rFonts w:ascii="Times New Roman" w:hAnsi="Times New Roman" w:cs="Times New Roman"/>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pStyle w:val="10"/>
              <w:spacing w:after="0" w:line="240" w:lineRule="auto"/>
              <w:ind w:left="0"/>
              <w:rPr>
                <w:rFonts w:ascii="Times New Roman" w:hAnsi="Times New Roman" w:cs="Times New Roman"/>
                <w:sz w:val="24"/>
                <w:szCs w:val="24"/>
                <w:lang w:val="id-ID"/>
              </w:rPr>
            </w:pPr>
            <w:r>
              <w:rPr>
                <w:rFonts w:hint="default" w:ascii="Times New Roman" w:hAnsi="Times New Roman" w:cs="Times New Roman"/>
                <w:sz w:val="24"/>
                <w:szCs w:val="24"/>
                <w:lang w:val="en-US"/>
              </w:rPr>
              <w:t>1</w:t>
            </w:r>
          </w:p>
        </w:tc>
        <w:tc>
          <w:tcPr>
            <w:tcW w:w="3690" w:type="dxa"/>
          </w:tcPr>
          <w:p>
            <w:pPr>
              <w:pStyle w:val="10"/>
              <w:spacing w:after="0" w:line="240" w:lineRule="auto"/>
              <w:ind w:left="0"/>
              <w:rPr>
                <w:rFonts w:ascii="Times New Roman" w:hAnsi="Times New Roman" w:cs="Times New Roman"/>
                <w:sz w:val="24"/>
                <w:szCs w:val="24"/>
                <w:lang w:val="id-ID"/>
              </w:rPr>
            </w:pPr>
            <w:r>
              <w:rPr>
                <w:rFonts w:hint="default" w:ascii="Times New Roman" w:hAnsi="Times New Roman" w:cs="Times New Roman"/>
                <w:sz w:val="24"/>
                <w:szCs w:val="24"/>
                <w:lang w:val="en-US"/>
              </w:rPr>
              <w:t>Topik</w:t>
            </w:r>
          </w:p>
        </w:tc>
        <w:tc>
          <w:tcPr>
            <w:tcW w:w="4405" w:type="dxa"/>
          </w:tcPr>
          <w:p>
            <w:pPr>
              <w:pStyle w:val="10"/>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Kesehatan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pStyle w:val="10"/>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690" w:type="dxa"/>
          </w:tcPr>
          <w:p>
            <w:pPr>
              <w:pStyle w:val="10"/>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Judul</w:t>
            </w:r>
          </w:p>
        </w:tc>
        <w:tc>
          <w:tcPr>
            <w:tcW w:w="4405" w:type="dxa"/>
          </w:tcPr>
          <w:p>
            <w:pPr>
              <w:pStyle w:val="10"/>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Pengaruh game online bagi siswa kelas XI SMP 226 Jakarta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15" w:type="dxa"/>
            <w:vMerge w:val="restart"/>
          </w:tcPr>
          <w:p>
            <w:pPr>
              <w:pStyle w:val="10"/>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690" w:type="dxa"/>
            <w:vMerge w:val="restart"/>
          </w:tcPr>
          <w:p>
            <w:pPr>
              <w:pStyle w:val="10"/>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Perumusan Masalah</w:t>
            </w:r>
          </w:p>
        </w:tc>
        <w:tc>
          <w:tcPr>
            <w:tcW w:w="4405" w:type="dxa"/>
          </w:tcPr>
          <w:p>
            <w:pPr>
              <w:pStyle w:val="10"/>
              <w:numPr>
                <w:ilvl w:val="0"/>
                <w:numId w:val="14"/>
              </w:numPr>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Apa itu game online dan tipe-tipe game online</w:t>
            </w:r>
          </w:p>
          <w:p>
            <w:pPr>
              <w:pStyle w:val="10"/>
              <w:spacing w:after="0" w:line="240" w:lineRule="auto"/>
              <w:ind w:left="0"/>
              <w:rPr>
                <w:rFonts w:ascii="Times New Roman" w:hAnsi="Times New Roman" w:cs="Times New Roman"/>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715" w:type="dxa"/>
            <w:vMerge w:val="continue"/>
          </w:tcPr>
          <w:p>
            <w:pPr>
              <w:pStyle w:val="10"/>
              <w:spacing w:after="0" w:line="240" w:lineRule="auto"/>
              <w:ind w:left="0"/>
              <w:rPr>
                <w:rFonts w:ascii="Times New Roman" w:hAnsi="Times New Roman" w:cs="Times New Roman"/>
                <w:sz w:val="24"/>
                <w:szCs w:val="24"/>
                <w:lang w:val="id-ID"/>
              </w:rPr>
            </w:pPr>
          </w:p>
        </w:tc>
        <w:tc>
          <w:tcPr>
            <w:tcW w:w="3690" w:type="dxa"/>
            <w:vMerge w:val="continue"/>
          </w:tcPr>
          <w:p>
            <w:pPr>
              <w:pStyle w:val="10"/>
              <w:spacing w:after="0" w:line="240" w:lineRule="auto"/>
              <w:ind w:left="0"/>
              <w:rPr>
                <w:rFonts w:ascii="Times New Roman" w:hAnsi="Times New Roman" w:cs="Times New Roman"/>
                <w:sz w:val="24"/>
                <w:szCs w:val="24"/>
                <w:lang w:val="id-ID"/>
              </w:rPr>
            </w:pPr>
          </w:p>
        </w:tc>
        <w:tc>
          <w:tcPr>
            <w:tcW w:w="4405" w:type="dxa"/>
          </w:tcPr>
          <w:p>
            <w:pPr>
              <w:pStyle w:val="10"/>
              <w:numPr>
                <w:ilvl w:val="0"/>
                <w:numId w:val="14"/>
              </w:numPr>
              <w:spacing w:after="0" w:line="24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Apa pengaruh game online bagi siswa</w:t>
            </w:r>
          </w:p>
          <w:p>
            <w:pPr>
              <w:pStyle w:val="10"/>
              <w:spacing w:after="0" w:line="240" w:lineRule="auto"/>
              <w:ind w:left="0"/>
              <w:rPr>
                <w:rFonts w:ascii="Times New Roman" w:hAnsi="Times New Roman" w:cs="Times New Roman"/>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715" w:type="dxa"/>
            <w:vMerge w:val="continue"/>
          </w:tcPr>
          <w:p>
            <w:pPr>
              <w:pStyle w:val="10"/>
              <w:spacing w:after="0" w:line="240" w:lineRule="auto"/>
              <w:ind w:left="0"/>
              <w:rPr>
                <w:rFonts w:ascii="Times New Roman" w:hAnsi="Times New Roman" w:cs="Times New Roman"/>
                <w:sz w:val="24"/>
                <w:szCs w:val="24"/>
                <w:lang w:val="id-ID"/>
              </w:rPr>
            </w:pPr>
          </w:p>
        </w:tc>
        <w:tc>
          <w:tcPr>
            <w:tcW w:w="3690" w:type="dxa"/>
            <w:vMerge w:val="continue"/>
          </w:tcPr>
          <w:p>
            <w:pPr>
              <w:pStyle w:val="10"/>
              <w:spacing w:after="0" w:line="240" w:lineRule="auto"/>
              <w:ind w:left="0"/>
              <w:rPr>
                <w:rFonts w:ascii="Times New Roman" w:hAnsi="Times New Roman" w:cs="Times New Roman"/>
                <w:sz w:val="24"/>
                <w:szCs w:val="24"/>
                <w:lang w:val="id-ID"/>
              </w:rPr>
            </w:pPr>
          </w:p>
        </w:tc>
        <w:tc>
          <w:tcPr>
            <w:tcW w:w="4405" w:type="dxa"/>
          </w:tcPr>
          <w:p>
            <w:pPr>
              <w:pStyle w:val="10"/>
              <w:numPr>
                <w:ilvl w:val="0"/>
                <w:numId w:val="14"/>
              </w:numPr>
              <w:spacing w:after="0" w:line="24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Dampak game online bagi kehidupan siswa.</w:t>
            </w:r>
          </w:p>
          <w:p>
            <w:pPr>
              <w:pStyle w:val="10"/>
              <w:spacing w:after="0" w:line="240" w:lineRule="auto"/>
              <w:ind w:left="0"/>
              <w:rPr>
                <w:rFonts w:ascii="Times New Roman" w:hAnsi="Times New Roman" w:cs="Times New Roman"/>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715" w:type="dxa"/>
            <w:vMerge w:val="continue"/>
          </w:tcPr>
          <w:p>
            <w:pPr>
              <w:pStyle w:val="10"/>
              <w:spacing w:after="0" w:line="240" w:lineRule="auto"/>
              <w:ind w:left="0"/>
              <w:rPr>
                <w:rFonts w:ascii="Times New Roman" w:hAnsi="Times New Roman" w:cs="Times New Roman"/>
                <w:sz w:val="24"/>
                <w:szCs w:val="24"/>
                <w:lang w:val="id-ID"/>
              </w:rPr>
            </w:pPr>
          </w:p>
        </w:tc>
        <w:tc>
          <w:tcPr>
            <w:tcW w:w="3690" w:type="dxa"/>
            <w:vMerge w:val="continue"/>
          </w:tcPr>
          <w:p>
            <w:pPr>
              <w:pStyle w:val="10"/>
              <w:spacing w:after="0" w:line="240" w:lineRule="auto"/>
              <w:ind w:left="0"/>
              <w:rPr>
                <w:rFonts w:ascii="Times New Roman" w:hAnsi="Times New Roman" w:cs="Times New Roman"/>
                <w:sz w:val="24"/>
                <w:szCs w:val="24"/>
                <w:lang w:val="id-ID"/>
              </w:rPr>
            </w:pPr>
          </w:p>
        </w:tc>
        <w:tc>
          <w:tcPr>
            <w:tcW w:w="4405" w:type="dxa"/>
          </w:tcPr>
          <w:p>
            <w:pPr>
              <w:pStyle w:val="10"/>
              <w:numPr>
                <w:ilvl w:val="0"/>
                <w:numId w:val="14"/>
              </w:numPr>
              <w:spacing w:after="0" w:line="24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Mengapa banyak siswa yang senang bermain game online</w:t>
            </w:r>
          </w:p>
          <w:p>
            <w:pPr>
              <w:pStyle w:val="10"/>
              <w:spacing w:after="0" w:line="240" w:lineRule="auto"/>
              <w:ind w:left="0"/>
              <w:rPr>
                <w:rFonts w:ascii="Times New Roman" w:hAnsi="Times New Roman" w:cs="Times New Roman"/>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715" w:type="dxa"/>
            <w:vMerge w:val="continue"/>
          </w:tcPr>
          <w:p>
            <w:pPr>
              <w:pStyle w:val="10"/>
              <w:spacing w:after="0" w:line="240" w:lineRule="auto"/>
              <w:ind w:left="0"/>
              <w:rPr>
                <w:rFonts w:ascii="Times New Roman" w:hAnsi="Times New Roman" w:cs="Times New Roman"/>
                <w:sz w:val="24"/>
                <w:szCs w:val="24"/>
                <w:lang w:val="id-ID"/>
              </w:rPr>
            </w:pPr>
          </w:p>
        </w:tc>
        <w:tc>
          <w:tcPr>
            <w:tcW w:w="3690" w:type="dxa"/>
            <w:vMerge w:val="continue"/>
          </w:tcPr>
          <w:p>
            <w:pPr>
              <w:pStyle w:val="10"/>
              <w:spacing w:after="0" w:line="240" w:lineRule="auto"/>
              <w:ind w:left="0"/>
              <w:rPr>
                <w:rFonts w:ascii="Times New Roman" w:hAnsi="Times New Roman" w:cs="Times New Roman"/>
                <w:sz w:val="24"/>
                <w:szCs w:val="24"/>
                <w:lang w:val="id-ID"/>
              </w:rPr>
            </w:pPr>
          </w:p>
        </w:tc>
        <w:tc>
          <w:tcPr>
            <w:tcW w:w="4405" w:type="dxa"/>
          </w:tcPr>
          <w:p>
            <w:pPr>
              <w:pStyle w:val="10"/>
              <w:numPr>
                <w:ilvl w:val="0"/>
                <w:numId w:val="14"/>
              </w:numPr>
              <w:spacing w:after="0" w:line="24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Penyebab siswa ketagihan bermain game online</w:t>
            </w:r>
          </w:p>
          <w:p>
            <w:pPr>
              <w:pStyle w:val="10"/>
              <w:spacing w:after="0" w:line="240" w:lineRule="auto"/>
              <w:ind w:left="0"/>
              <w:rPr>
                <w:rFonts w:ascii="Times New Roman" w:hAnsi="Times New Roman" w:cs="Times New Roman"/>
                <w:sz w:val="24"/>
                <w:szCs w:val="24"/>
                <w:lang w:val="id-ID"/>
              </w:rPr>
            </w:pPr>
          </w:p>
        </w:tc>
      </w:tr>
    </w:tbl>
    <w:p>
      <w:pPr>
        <w:pStyle w:val="10"/>
        <w:ind w:left="540"/>
        <w:rPr>
          <w:rFonts w:ascii="Times New Roman" w:hAnsi="Times New Roman" w:cs="Times New Roman"/>
          <w:sz w:val="24"/>
          <w:szCs w:val="24"/>
          <w:lang w:val="id-ID"/>
        </w:rPr>
      </w:pPr>
    </w:p>
    <w:p>
      <w:pPr>
        <w:pStyle w:val="10"/>
        <w:ind w:left="540"/>
        <w:rPr>
          <w:rFonts w:ascii="Times New Roman" w:hAnsi="Times New Roman" w:cs="Times New Roman"/>
          <w:sz w:val="24"/>
          <w:szCs w:val="24"/>
          <w:lang w:val="id-ID"/>
        </w:rPr>
      </w:pPr>
    </w:p>
    <w:p>
      <w:pPr>
        <w:pStyle w:val="10"/>
        <w:ind w:left="540"/>
        <w:rPr>
          <w:rFonts w:ascii="Times New Roman" w:hAnsi="Times New Roman" w:cs="Times New Roman"/>
          <w:sz w:val="24"/>
          <w:szCs w:val="24"/>
          <w:lang w:val="id-ID"/>
        </w:rPr>
      </w:pPr>
    </w:p>
    <w:p>
      <w:pPr>
        <w:pStyle w:val="10"/>
        <w:ind w:left="540"/>
        <w:rPr>
          <w:rFonts w:ascii="Times New Roman" w:hAnsi="Times New Roman" w:cs="Times New Roman"/>
          <w:sz w:val="24"/>
          <w:szCs w:val="24"/>
          <w:lang w:val="id-ID"/>
        </w:rPr>
      </w:pPr>
    </w:p>
    <w:p>
      <w:pPr>
        <w:pStyle w:val="10"/>
        <w:numPr>
          <w:ilvl w:val="0"/>
          <w:numId w:val="13"/>
        </w:numPr>
        <w:ind w:left="720"/>
        <w:rPr>
          <w:rFonts w:ascii="Times New Roman" w:hAnsi="Times New Roman" w:cs="Times New Roman"/>
          <w:sz w:val="24"/>
          <w:szCs w:val="24"/>
          <w:lang w:val="id-ID"/>
        </w:rPr>
      </w:pPr>
      <w:r>
        <w:rPr>
          <w:rFonts w:ascii="Times New Roman" w:hAnsi="Times New Roman" w:cs="Times New Roman"/>
          <w:sz w:val="24"/>
          <w:szCs w:val="24"/>
          <w:lang w:val="id-ID"/>
        </w:rPr>
        <w:t>Berdasarkan Kerangka di atas kembangkanlah menjadi karya ilmiah</w:t>
      </w:r>
    </w:p>
    <w:tbl>
      <w:tblPr>
        <w:tblStyle w:val="7"/>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0"/>
        <w:gridCol w:w="2970"/>
        <w:gridCol w:w="5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10"/>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2970" w:type="dxa"/>
          </w:tcPr>
          <w:p>
            <w:pPr>
              <w:pStyle w:val="10"/>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Unsur</w:t>
            </w:r>
          </w:p>
        </w:tc>
        <w:tc>
          <w:tcPr>
            <w:tcW w:w="5125" w:type="dxa"/>
          </w:tcPr>
          <w:p>
            <w:pPr>
              <w:pStyle w:val="10"/>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Uraian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10"/>
              <w:spacing w:after="0" w:line="240" w:lineRule="auto"/>
              <w:ind w:left="0"/>
              <w:rPr>
                <w:rFonts w:ascii="Times New Roman" w:hAnsi="Times New Roman" w:cs="Times New Roman"/>
                <w:sz w:val="24"/>
                <w:szCs w:val="24"/>
                <w:lang w:val="id-ID"/>
              </w:rPr>
            </w:pPr>
          </w:p>
        </w:tc>
        <w:tc>
          <w:tcPr>
            <w:tcW w:w="2970" w:type="dxa"/>
          </w:tcPr>
          <w:p>
            <w:pPr>
              <w:pStyle w:val="10"/>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Topik</w:t>
            </w:r>
          </w:p>
        </w:tc>
        <w:tc>
          <w:tcPr>
            <w:tcW w:w="5125" w:type="dxa"/>
          </w:tcPr>
          <w:p>
            <w:pPr>
              <w:pStyle w:val="10"/>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Kesehatan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10"/>
              <w:spacing w:after="0" w:line="240" w:lineRule="auto"/>
              <w:ind w:left="0"/>
              <w:rPr>
                <w:rFonts w:ascii="Times New Roman" w:hAnsi="Times New Roman" w:cs="Times New Roman"/>
                <w:sz w:val="24"/>
                <w:szCs w:val="24"/>
                <w:lang w:val="id-ID"/>
              </w:rPr>
            </w:pPr>
          </w:p>
        </w:tc>
        <w:tc>
          <w:tcPr>
            <w:tcW w:w="2970" w:type="dxa"/>
          </w:tcPr>
          <w:p>
            <w:pPr>
              <w:pStyle w:val="10"/>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Judul</w:t>
            </w:r>
          </w:p>
        </w:tc>
        <w:tc>
          <w:tcPr>
            <w:tcW w:w="5125" w:type="dxa"/>
          </w:tcPr>
          <w:p>
            <w:pPr>
              <w:pStyle w:val="10"/>
              <w:spacing w:after="0" w:line="240" w:lineRule="auto"/>
              <w:ind w:left="0"/>
              <w:rPr>
                <w:rFonts w:ascii="Times New Roman" w:hAnsi="Times New Roman" w:cs="Times New Roman"/>
                <w:sz w:val="24"/>
                <w:szCs w:val="24"/>
                <w:lang w:val="id-ID"/>
              </w:rPr>
            </w:pPr>
            <w:r>
              <w:rPr>
                <w:rFonts w:hint="default" w:ascii="Times New Roman" w:hAnsi="Times New Roman" w:cs="Times New Roman"/>
                <w:sz w:val="24"/>
                <w:szCs w:val="24"/>
                <w:lang w:val="en-US"/>
              </w:rPr>
              <w:t>Pengaruh game online bagi kesehatan siswa kelas XI SMP 226 Jakarta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10"/>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970" w:type="dxa"/>
          </w:tcPr>
          <w:p>
            <w:pPr>
              <w:pStyle w:val="10"/>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Pendahuluan</w:t>
            </w:r>
          </w:p>
        </w:tc>
        <w:tc>
          <w:tcPr>
            <w:tcW w:w="5125" w:type="dxa"/>
          </w:tcPr>
          <w:p>
            <w:pPr>
              <w:pStyle w:val="10"/>
              <w:numPr>
                <w:ilvl w:val="2"/>
                <w:numId w:val="3"/>
              </w:numPr>
              <w:spacing w:after="0" w:line="240" w:lineRule="auto"/>
              <w:ind w:left="406"/>
              <w:rPr>
                <w:rFonts w:hint="default" w:ascii="Times New Roman" w:hAnsi="Times New Roman" w:cs="Times New Roman"/>
                <w:sz w:val="24"/>
                <w:szCs w:val="24"/>
                <w:lang w:val="en-US"/>
              </w:rPr>
            </w:pPr>
            <w:r>
              <w:rPr>
                <w:rFonts w:ascii="Times New Roman" w:hAnsi="Times New Roman" w:cs="Times New Roman"/>
                <w:sz w:val="24"/>
                <w:szCs w:val="24"/>
                <w:lang w:val="id-ID"/>
              </w:rPr>
              <w:t>Latar Belakang Masalah</w:t>
            </w:r>
          </w:p>
          <w:p>
            <w:pPr>
              <w:pStyle w:val="10"/>
              <w:numPr>
                <w:ilvl w:val="0"/>
                <w:numId w:val="0"/>
              </w:numPr>
              <w:spacing w:after="0" w:line="240" w:lineRule="auto"/>
              <w:ind w:left="46"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Dalam 10 tahun terakhir game online sudah menjamur dimana-mana. Banyak game yang bermunculan dan bisa dimainkan. Game online memanfaatkan media visual elektronik yang umumnya bisa menyebabkan radiasi pada mata, sehingga mata lelah dan diiringi dengan rasa sakit kepala.</w:t>
            </w:r>
          </w:p>
          <w:p>
            <w:pPr>
              <w:pStyle w:val="10"/>
              <w:numPr>
                <w:ilvl w:val="0"/>
                <w:numId w:val="0"/>
              </w:numPr>
              <w:spacing w:after="0" w:line="240" w:lineRule="auto"/>
              <w:ind w:left="46"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Game online bisa dimainkan lebih dari 100 orang dengan memanfaatkan jaringan internet. Hal ini didukung dengan kemajuan teknologi yang sangat pesat baik di kota-kota besar maupun di kota-kota kecil. Game center semakin banyak bermunculanm game center ini seperti warnet namun khusus ditujukan bagi pelanggan yang hanya ingin bermain game saja. Dengan harga yang terjangkau bisa memainkan game online, inilah yang membuat game center selalu ramai dikunjungi.</w:t>
            </w:r>
          </w:p>
          <w:p>
            <w:pPr>
              <w:pStyle w:val="10"/>
              <w:numPr>
                <w:ilvl w:val="0"/>
                <w:numId w:val="0"/>
              </w:numPr>
              <w:spacing w:after="0" w:line="240" w:lineRule="auto"/>
              <w:ind w:left="46"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Mayoritas pemain game online merupakan pelajar, mulai dari SD, SMP, dan SMA..hal ini karena memang game online ditujukan bagi kalangan pelajar. Pelajar yang sering memainkan suatu game online akan menyebabkannya menjdi ketagihan. Ketagihan bermain game online akan membawa dampak buruk, terutama dalam hal kesehatan. Walaupun di dalam game online kita bisa bersosialisasi dengan pemain lain, game online kerap membuat pemainnya lupa akan kehidupan di dunia nyata.</w:t>
            </w:r>
          </w:p>
          <w:p>
            <w:pPr>
              <w:pStyle w:val="10"/>
              <w:numPr>
                <w:ilvl w:val="2"/>
                <w:numId w:val="3"/>
              </w:numPr>
              <w:spacing w:after="0" w:line="240" w:lineRule="auto"/>
              <w:ind w:left="406"/>
              <w:rPr>
                <w:rFonts w:ascii="Times New Roman" w:hAnsi="Times New Roman" w:cs="Times New Roman"/>
                <w:sz w:val="24"/>
                <w:szCs w:val="24"/>
                <w:lang w:val="id-ID"/>
              </w:rPr>
            </w:pPr>
            <w:r>
              <w:rPr>
                <w:rFonts w:ascii="Times New Roman" w:hAnsi="Times New Roman" w:cs="Times New Roman"/>
                <w:sz w:val="24"/>
                <w:szCs w:val="24"/>
                <w:lang w:val="id-ID"/>
              </w:rPr>
              <w:t>Perumusan Masalah</w:t>
            </w:r>
          </w:p>
          <w:p>
            <w:pPr>
              <w:pStyle w:val="10"/>
              <w:numPr>
                <w:ilvl w:val="3"/>
                <w:numId w:val="3"/>
              </w:numPr>
              <w:spacing w:after="0" w:line="240" w:lineRule="auto"/>
              <w:ind w:left="826"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Apa itu game online dan tipe-tipe game online </w:t>
            </w:r>
          </w:p>
          <w:p>
            <w:pPr>
              <w:pStyle w:val="10"/>
              <w:numPr>
                <w:ilvl w:val="3"/>
                <w:numId w:val="3"/>
              </w:numPr>
              <w:spacing w:after="0" w:line="240" w:lineRule="auto"/>
              <w:ind w:left="826" w:leftChars="0"/>
              <w:rPr>
                <w:rFonts w:ascii="Times New Roman" w:hAnsi="Times New Roman" w:cs="Times New Roman"/>
                <w:sz w:val="24"/>
                <w:szCs w:val="24"/>
                <w:lang w:val="id-ID"/>
              </w:rPr>
            </w:pPr>
            <w:r>
              <w:rPr>
                <w:rFonts w:hint="default" w:ascii="Times New Roman" w:hAnsi="Times New Roman" w:cs="Times New Roman"/>
                <w:sz w:val="24"/>
                <w:szCs w:val="24"/>
                <w:lang w:val="en-US"/>
              </w:rPr>
              <w:t>Apa pengaruh game online bagi siswa</w:t>
            </w:r>
          </w:p>
          <w:p>
            <w:pPr>
              <w:pStyle w:val="10"/>
              <w:numPr>
                <w:ilvl w:val="3"/>
                <w:numId w:val="3"/>
              </w:numPr>
              <w:spacing w:after="0" w:line="240" w:lineRule="auto"/>
              <w:ind w:left="826" w:leftChars="0"/>
              <w:rPr>
                <w:rFonts w:ascii="Times New Roman" w:hAnsi="Times New Roman" w:cs="Times New Roman"/>
                <w:sz w:val="24"/>
                <w:szCs w:val="24"/>
                <w:lang w:val="id-ID"/>
              </w:rPr>
            </w:pPr>
            <w:r>
              <w:rPr>
                <w:rFonts w:hint="default" w:ascii="Times New Roman" w:hAnsi="Times New Roman" w:cs="Times New Roman"/>
                <w:sz w:val="24"/>
                <w:szCs w:val="24"/>
                <w:lang w:val="en-US"/>
              </w:rPr>
              <w:t>Dampak game online bagi kehidupan siswa</w:t>
            </w:r>
          </w:p>
          <w:p>
            <w:pPr>
              <w:pStyle w:val="10"/>
              <w:numPr>
                <w:ilvl w:val="3"/>
                <w:numId w:val="3"/>
              </w:numPr>
              <w:spacing w:after="0" w:line="240" w:lineRule="auto"/>
              <w:ind w:left="826" w:leftChars="0"/>
              <w:rPr>
                <w:rFonts w:ascii="Times New Roman" w:hAnsi="Times New Roman" w:cs="Times New Roman"/>
                <w:sz w:val="24"/>
                <w:szCs w:val="24"/>
                <w:lang w:val="id-ID"/>
              </w:rPr>
            </w:pPr>
            <w:r>
              <w:rPr>
                <w:rFonts w:hint="default" w:ascii="Times New Roman" w:hAnsi="Times New Roman" w:cs="Times New Roman"/>
                <w:sz w:val="24"/>
                <w:szCs w:val="24"/>
                <w:lang w:val="en-US"/>
              </w:rPr>
              <w:t>Mengapa banyak siswa yang senang bermain game online</w:t>
            </w:r>
          </w:p>
          <w:p>
            <w:pPr>
              <w:pStyle w:val="10"/>
              <w:numPr>
                <w:ilvl w:val="3"/>
                <w:numId w:val="3"/>
              </w:numPr>
              <w:spacing w:after="0" w:line="240" w:lineRule="auto"/>
              <w:ind w:left="826" w:leftChars="0"/>
              <w:rPr>
                <w:rFonts w:ascii="Times New Roman" w:hAnsi="Times New Roman" w:cs="Times New Roman"/>
                <w:sz w:val="24"/>
                <w:szCs w:val="24"/>
                <w:lang w:val="id-ID"/>
              </w:rPr>
            </w:pPr>
            <w:r>
              <w:rPr>
                <w:rFonts w:hint="default" w:ascii="Times New Roman" w:hAnsi="Times New Roman" w:cs="Times New Roman"/>
                <w:sz w:val="24"/>
                <w:szCs w:val="24"/>
                <w:lang w:val="en-US"/>
              </w:rPr>
              <w:t>Penyebab siswa ketagihan bermain game online</w:t>
            </w:r>
          </w:p>
          <w:p>
            <w:pPr>
              <w:pStyle w:val="10"/>
              <w:numPr>
                <w:ilvl w:val="2"/>
                <w:numId w:val="3"/>
              </w:numPr>
              <w:spacing w:after="0" w:line="240" w:lineRule="auto"/>
              <w:ind w:left="406"/>
              <w:rPr>
                <w:rFonts w:ascii="Times New Roman" w:hAnsi="Times New Roman" w:cs="Times New Roman"/>
                <w:sz w:val="24"/>
                <w:szCs w:val="24"/>
                <w:lang w:val="id-ID"/>
              </w:rPr>
            </w:pPr>
            <w:r>
              <w:rPr>
                <w:rFonts w:ascii="Times New Roman" w:hAnsi="Times New Roman" w:cs="Times New Roman"/>
                <w:sz w:val="24"/>
                <w:szCs w:val="24"/>
                <w:lang w:val="id-ID"/>
              </w:rPr>
              <w:t>Pembatasan Masalah</w:t>
            </w:r>
          </w:p>
          <w:p>
            <w:pPr>
              <w:pStyle w:val="10"/>
              <w:numPr>
                <w:ilvl w:val="3"/>
                <w:numId w:val="3"/>
              </w:numPr>
              <w:spacing w:after="0" w:line="240" w:lineRule="auto"/>
              <w:ind w:left="826" w:leftChars="0"/>
              <w:rPr>
                <w:rFonts w:ascii="Times New Roman" w:hAnsi="Times New Roman" w:cs="Times New Roman"/>
                <w:sz w:val="24"/>
                <w:szCs w:val="24"/>
                <w:lang w:val="id-ID"/>
              </w:rPr>
            </w:pPr>
            <w:r>
              <w:rPr>
                <w:rFonts w:hint="default" w:ascii="Times New Roman" w:hAnsi="Times New Roman" w:cs="Times New Roman"/>
                <w:sz w:val="24"/>
                <w:szCs w:val="24"/>
                <w:lang w:val="en-US"/>
              </w:rPr>
              <w:t>Apa itu game online</w:t>
            </w:r>
          </w:p>
          <w:p>
            <w:pPr>
              <w:pStyle w:val="10"/>
              <w:numPr>
                <w:ilvl w:val="3"/>
                <w:numId w:val="3"/>
              </w:numPr>
              <w:spacing w:after="0" w:line="240" w:lineRule="auto"/>
              <w:ind w:left="826" w:leftChars="0"/>
              <w:rPr>
                <w:rFonts w:ascii="Times New Roman" w:hAnsi="Times New Roman" w:cs="Times New Roman"/>
                <w:sz w:val="24"/>
                <w:szCs w:val="24"/>
                <w:lang w:val="id-ID"/>
              </w:rPr>
            </w:pPr>
            <w:r>
              <w:rPr>
                <w:rFonts w:hint="default" w:ascii="Times New Roman" w:hAnsi="Times New Roman" w:cs="Times New Roman"/>
                <w:sz w:val="24"/>
                <w:szCs w:val="24"/>
                <w:lang w:val="en-US"/>
              </w:rPr>
              <w:t>Dampak game online bagi kehidupan siswa</w:t>
            </w:r>
          </w:p>
          <w:p>
            <w:pPr>
              <w:pStyle w:val="10"/>
              <w:numPr>
                <w:ilvl w:val="3"/>
                <w:numId w:val="3"/>
              </w:numPr>
              <w:spacing w:after="0" w:line="240" w:lineRule="auto"/>
              <w:ind w:left="826" w:leftChars="0"/>
              <w:rPr>
                <w:rFonts w:ascii="Times New Roman" w:hAnsi="Times New Roman" w:cs="Times New Roman"/>
                <w:sz w:val="24"/>
                <w:szCs w:val="24"/>
                <w:lang w:val="id-ID"/>
              </w:rPr>
            </w:pPr>
            <w:r>
              <w:rPr>
                <w:rFonts w:hint="default" w:ascii="Times New Roman" w:hAnsi="Times New Roman" w:cs="Times New Roman"/>
                <w:sz w:val="24"/>
                <w:szCs w:val="24"/>
                <w:lang w:val="en-US"/>
              </w:rPr>
              <w:t>Mengapa banyak siswa yang senang bermain game online</w:t>
            </w:r>
          </w:p>
          <w:p>
            <w:pPr>
              <w:pStyle w:val="10"/>
              <w:numPr>
                <w:ilvl w:val="3"/>
                <w:numId w:val="3"/>
              </w:numPr>
              <w:spacing w:after="0" w:line="240" w:lineRule="auto"/>
              <w:ind w:left="826" w:leftChars="0"/>
              <w:rPr>
                <w:rFonts w:ascii="Times New Roman" w:hAnsi="Times New Roman" w:cs="Times New Roman"/>
                <w:sz w:val="24"/>
                <w:szCs w:val="24"/>
                <w:lang w:val="id-ID"/>
              </w:rPr>
            </w:pPr>
            <w:r>
              <w:rPr>
                <w:rFonts w:hint="default" w:ascii="Times New Roman" w:hAnsi="Times New Roman" w:cs="Times New Roman"/>
                <w:sz w:val="24"/>
                <w:szCs w:val="24"/>
                <w:lang w:val="en-US"/>
              </w:rPr>
              <w:t>Penyebab siswa ketagihan bermain game online</w:t>
            </w:r>
          </w:p>
          <w:p>
            <w:pPr>
              <w:pStyle w:val="10"/>
              <w:numPr>
                <w:ilvl w:val="2"/>
                <w:numId w:val="3"/>
                <w:ins w:id="1" w:author="Lenovo" w:date="2021-03-05T05:35:12Z"/>
              </w:numPr>
              <w:spacing w:after="0" w:line="240" w:lineRule="auto"/>
              <w:ind w:left="406"/>
              <w:rPr>
                <w:ins w:id="2" w:author="Lenovo" w:date="2021-03-05T05:35:13Z"/>
                <w:rFonts w:hint="default" w:ascii="Times New Roman" w:hAnsi="Times New Roman" w:cs="Times New Roman"/>
                <w:sz w:val="24"/>
                <w:szCs w:val="24"/>
                <w:lang w:val="en-US"/>
              </w:rPr>
              <w:pPrChange w:id="0" w:author="Lenovo" w:date="2021-03-05T05:35:12Z">
                <w:pPr>
                  <w:pStyle w:val="10"/>
                  <w:numPr>
                    <w:ilvl w:val="2"/>
                    <w:numId w:val="3"/>
                  </w:numPr>
                  <w:spacing w:after="0" w:line="240" w:lineRule="auto"/>
                  <w:ind w:left="406"/>
                </w:pPr>
              </w:pPrChange>
            </w:pPr>
            <w:r>
              <w:rPr>
                <w:rFonts w:ascii="Times New Roman" w:hAnsi="Times New Roman" w:cs="Times New Roman"/>
                <w:sz w:val="24"/>
                <w:szCs w:val="24"/>
                <w:lang w:val="id-ID"/>
              </w:rPr>
              <w:t>Tujuan dan Manfaat</w:t>
            </w:r>
          </w:p>
          <w:p>
            <w:pPr>
              <w:pStyle w:val="10"/>
              <w:numPr>
                <w:ilvl w:val="-1"/>
                <w:numId w:val="0"/>
              </w:numPr>
              <w:spacing w:after="0" w:line="240" w:lineRule="auto"/>
              <w:ind w:left="46" w:firstLine="0"/>
              <w:rPr>
                <w:ins w:id="4" w:author="Lenovo" w:date="2021-03-05T05:35:21Z"/>
                <w:rFonts w:hint="default" w:ascii="Times New Roman" w:hAnsi="Times New Roman" w:cs="Times New Roman"/>
                <w:b w:val="0"/>
                <w:bCs w:val="0"/>
                <w:sz w:val="24"/>
                <w:szCs w:val="24"/>
                <w:lang w:val="en-US"/>
              </w:rPr>
              <w:pPrChange w:id="3" w:author="Lenovo" w:date="2021-03-05T05:35:15Z">
                <w:pPr>
                  <w:pStyle w:val="10"/>
                  <w:numPr>
                    <w:ilvl w:val="2"/>
                    <w:numId w:val="3"/>
                  </w:numPr>
                  <w:spacing w:after="0" w:line="240" w:lineRule="auto"/>
                  <w:ind w:left="406"/>
                </w:pPr>
              </w:pPrChange>
            </w:pPr>
            <w:ins w:id="5" w:author="Lenovo" w:date="2021-03-05T05:35:18Z">
              <w:r>
                <w:rPr>
                  <w:rFonts w:hint="default" w:ascii="Times New Roman" w:hAnsi="Times New Roman" w:cs="Times New Roman"/>
                  <w:b/>
                  <w:bCs/>
                  <w:sz w:val="24"/>
                  <w:szCs w:val="24"/>
                  <w:lang w:val="en-US"/>
                </w:rPr>
                <w:t>T</w:t>
              </w:r>
            </w:ins>
            <w:ins w:id="6" w:author="Lenovo" w:date="2021-03-05T05:35:19Z">
              <w:r>
                <w:rPr>
                  <w:rFonts w:hint="default" w:ascii="Times New Roman" w:hAnsi="Times New Roman" w:cs="Times New Roman"/>
                  <w:b/>
                  <w:bCs/>
                  <w:sz w:val="24"/>
                  <w:szCs w:val="24"/>
                  <w:lang w:val="en-US"/>
                </w:rPr>
                <w:t>ujuan</w:t>
              </w:r>
            </w:ins>
          </w:p>
          <w:p>
            <w:pPr>
              <w:pStyle w:val="10"/>
              <w:numPr>
                <w:ilvl w:val="-1"/>
                <w:numId w:val="0"/>
              </w:numPr>
              <w:spacing w:after="0" w:line="240" w:lineRule="auto"/>
              <w:ind w:left="46" w:firstLine="0"/>
              <w:rPr>
                <w:ins w:id="8" w:author="Lenovo" w:date="2021-03-05T05:36:06Z"/>
                <w:rFonts w:hint="default" w:ascii="Times New Roman" w:hAnsi="Times New Roman" w:cs="Times New Roman"/>
                <w:b w:val="0"/>
                <w:bCs w:val="0"/>
                <w:sz w:val="24"/>
                <w:szCs w:val="24"/>
                <w:lang w:val="en-US"/>
              </w:rPr>
              <w:pPrChange w:id="7" w:author="Lenovo" w:date="2021-03-05T05:35:15Z">
                <w:pPr>
                  <w:pStyle w:val="10"/>
                  <w:numPr>
                    <w:ilvl w:val="2"/>
                    <w:numId w:val="3"/>
                  </w:numPr>
                  <w:spacing w:after="0" w:line="240" w:lineRule="auto"/>
                  <w:ind w:left="406"/>
                </w:pPr>
              </w:pPrChange>
            </w:pPr>
            <w:ins w:id="9" w:author="Lenovo" w:date="2021-03-05T05:35:35Z">
              <w:r>
                <w:rPr>
                  <w:rFonts w:hint="default" w:ascii="Times New Roman" w:hAnsi="Times New Roman" w:cs="Times New Roman"/>
                  <w:b w:val="0"/>
                  <w:bCs w:val="0"/>
                  <w:sz w:val="24"/>
                  <w:szCs w:val="24"/>
                  <w:lang w:val="en-US"/>
                </w:rPr>
                <w:t>T</w:t>
              </w:r>
            </w:ins>
            <w:ins w:id="10" w:author="Lenovo" w:date="2021-03-05T05:35:36Z">
              <w:r>
                <w:rPr>
                  <w:rFonts w:hint="default" w:ascii="Times New Roman" w:hAnsi="Times New Roman" w:cs="Times New Roman"/>
                  <w:b w:val="0"/>
                  <w:bCs w:val="0"/>
                  <w:sz w:val="24"/>
                  <w:szCs w:val="24"/>
                  <w:lang w:val="en-US"/>
                </w:rPr>
                <w:t>ujuan d</w:t>
              </w:r>
            </w:ins>
            <w:ins w:id="11" w:author="Lenovo" w:date="2021-03-05T05:35:37Z">
              <w:r>
                <w:rPr>
                  <w:rFonts w:hint="default" w:ascii="Times New Roman" w:hAnsi="Times New Roman" w:cs="Times New Roman"/>
                  <w:b w:val="0"/>
                  <w:bCs w:val="0"/>
                  <w:sz w:val="24"/>
                  <w:szCs w:val="24"/>
                  <w:lang w:val="en-US"/>
                </w:rPr>
                <w:t>ari p</w:t>
              </w:r>
            </w:ins>
            <w:ins w:id="12" w:author="Lenovo" w:date="2021-03-05T05:35:38Z">
              <w:r>
                <w:rPr>
                  <w:rFonts w:hint="default" w:ascii="Times New Roman" w:hAnsi="Times New Roman" w:cs="Times New Roman"/>
                  <w:b w:val="0"/>
                  <w:bCs w:val="0"/>
                  <w:sz w:val="24"/>
                  <w:szCs w:val="24"/>
                  <w:lang w:val="en-US"/>
                </w:rPr>
                <w:t>en</w:t>
              </w:r>
            </w:ins>
            <w:ins w:id="13" w:author="Lenovo" w:date="2021-03-05T05:35:39Z">
              <w:r>
                <w:rPr>
                  <w:rFonts w:hint="default" w:ascii="Times New Roman" w:hAnsi="Times New Roman" w:cs="Times New Roman"/>
                  <w:b w:val="0"/>
                  <w:bCs w:val="0"/>
                  <w:sz w:val="24"/>
                  <w:szCs w:val="24"/>
                  <w:lang w:val="en-US"/>
                </w:rPr>
                <w:t>eliti</w:t>
              </w:r>
            </w:ins>
            <w:ins w:id="14" w:author="Lenovo" w:date="2021-03-05T05:35:40Z">
              <w:r>
                <w:rPr>
                  <w:rFonts w:hint="default" w:ascii="Times New Roman" w:hAnsi="Times New Roman" w:cs="Times New Roman"/>
                  <w:b w:val="0"/>
                  <w:bCs w:val="0"/>
                  <w:sz w:val="24"/>
                  <w:szCs w:val="24"/>
                  <w:lang w:val="en-US"/>
                </w:rPr>
                <w:t xml:space="preserve">an ini </w:t>
              </w:r>
            </w:ins>
            <w:ins w:id="15" w:author="Lenovo" w:date="2021-03-05T05:35:41Z">
              <w:r>
                <w:rPr>
                  <w:rFonts w:hint="default" w:ascii="Times New Roman" w:hAnsi="Times New Roman" w:cs="Times New Roman"/>
                  <w:b w:val="0"/>
                  <w:bCs w:val="0"/>
                  <w:sz w:val="24"/>
                  <w:szCs w:val="24"/>
                  <w:lang w:val="en-US"/>
                </w:rPr>
                <w:t>adalah u</w:t>
              </w:r>
            </w:ins>
            <w:ins w:id="16" w:author="Lenovo" w:date="2021-03-05T05:35:42Z">
              <w:r>
                <w:rPr>
                  <w:rFonts w:hint="default" w:ascii="Times New Roman" w:hAnsi="Times New Roman" w:cs="Times New Roman"/>
                  <w:b w:val="0"/>
                  <w:bCs w:val="0"/>
                  <w:sz w:val="24"/>
                  <w:szCs w:val="24"/>
                  <w:lang w:val="en-US"/>
                </w:rPr>
                <w:t xml:space="preserve">ntuk </w:t>
              </w:r>
            </w:ins>
            <w:ins w:id="17" w:author="Lenovo" w:date="2021-03-05T05:35:43Z">
              <w:r>
                <w:rPr>
                  <w:rFonts w:hint="default" w:ascii="Times New Roman" w:hAnsi="Times New Roman" w:cs="Times New Roman"/>
                  <w:b w:val="0"/>
                  <w:bCs w:val="0"/>
                  <w:sz w:val="24"/>
                  <w:szCs w:val="24"/>
                  <w:lang w:val="en-US"/>
                </w:rPr>
                <w:t>me</w:t>
              </w:r>
            </w:ins>
            <w:ins w:id="18" w:author="Lenovo" w:date="2021-03-05T05:35:44Z">
              <w:r>
                <w:rPr>
                  <w:rFonts w:hint="default" w:ascii="Times New Roman" w:hAnsi="Times New Roman" w:cs="Times New Roman"/>
                  <w:b w:val="0"/>
                  <w:bCs w:val="0"/>
                  <w:sz w:val="24"/>
                  <w:szCs w:val="24"/>
                  <w:lang w:val="en-US"/>
                </w:rPr>
                <w:t>mberi</w:t>
              </w:r>
            </w:ins>
            <w:ins w:id="19" w:author="Lenovo" w:date="2021-03-05T05:35:45Z">
              <w:r>
                <w:rPr>
                  <w:rFonts w:hint="default" w:ascii="Times New Roman" w:hAnsi="Times New Roman" w:cs="Times New Roman"/>
                  <w:b w:val="0"/>
                  <w:bCs w:val="0"/>
                  <w:sz w:val="24"/>
                  <w:szCs w:val="24"/>
                  <w:lang w:val="en-US"/>
                </w:rPr>
                <w:t>tahu</w:t>
              </w:r>
            </w:ins>
            <w:ins w:id="20" w:author="Lenovo" w:date="2021-03-05T05:35:46Z">
              <w:r>
                <w:rPr>
                  <w:rFonts w:hint="default" w:ascii="Times New Roman" w:hAnsi="Times New Roman" w:cs="Times New Roman"/>
                  <w:b w:val="0"/>
                  <w:bCs w:val="0"/>
                  <w:sz w:val="24"/>
                  <w:szCs w:val="24"/>
                  <w:lang w:val="en-US"/>
                </w:rPr>
                <w:t xml:space="preserve">kan </w:t>
              </w:r>
            </w:ins>
            <w:ins w:id="21" w:author="Lenovo" w:date="2021-03-05T05:35:47Z">
              <w:r>
                <w:rPr>
                  <w:rFonts w:hint="default" w:ascii="Times New Roman" w:hAnsi="Times New Roman" w:cs="Times New Roman"/>
                  <w:b w:val="0"/>
                  <w:bCs w:val="0"/>
                  <w:sz w:val="24"/>
                  <w:szCs w:val="24"/>
                  <w:lang w:val="en-US"/>
                </w:rPr>
                <w:t xml:space="preserve">dampak </w:t>
              </w:r>
            </w:ins>
            <w:ins w:id="22" w:author="Lenovo" w:date="2021-03-05T05:35:48Z">
              <w:r>
                <w:rPr>
                  <w:rFonts w:hint="default" w:ascii="Times New Roman" w:hAnsi="Times New Roman" w:cs="Times New Roman"/>
                  <w:b w:val="0"/>
                  <w:bCs w:val="0"/>
                  <w:sz w:val="24"/>
                  <w:szCs w:val="24"/>
                  <w:lang w:val="en-US"/>
                </w:rPr>
                <w:t>negati</w:t>
              </w:r>
            </w:ins>
            <w:ins w:id="23" w:author="Lenovo" w:date="2021-03-05T05:35:49Z">
              <w:r>
                <w:rPr>
                  <w:rFonts w:hint="default" w:ascii="Times New Roman" w:hAnsi="Times New Roman" w:cs="Times New Roman"/>
                  <w:b w:val="0"/>
                  <w:bCs w:val="0"/>
                  <w:sz w:val="24"/>
                  <w:szCs w:val="24"/>
                  <w:lang w:val="en-US"/>
                </w:rPr>
                <w:t>f d</w:t>
              </w:r>
            </w:ins>
            <w:ins w:id="24" w:author="Lenovo" w:date="2021-03-05T05:35:51Z">
              <w:r>
                <w:rPr>
                  <w:rFonts w:hint="default" w:ascii="Times New Roman" w:hAnsi="Times New Roman" w:cs="Times New Roman"/>
                  <w:b w:val="0"/>
                  <w:bCs w:val="0"/>
                  <w:sz w:val="24"/>
                  <w:szCs w:val="24"/>
                  <w:lang w:val="en-US"/>
                </w:rPr>
                <w:t xml:space="preserve">an </w:t>
              </w:r>
            </w:ins>
            <w:ins w:id="25" w:author="Lenovo" w:date="2021-03-05T05:35:52Z">
              <w:r>
                <w:rPr>
                  <w:rFonts w:hint="default" w:ascii="Times New Roman" w:hAnsi="Times New Roman" w:cs="Times New Roman"/>
                  <w:b w:val="0"/>
                  <w:bCs w:val="0"/>
                  <w:sz w:val="24"/>
                  <w:szCs w:val="24"/>
                  <w:lang w:val="en-US"/>
                </w:rPr>
                <w:t xml:space="preserve">masalah </w:t>
              </w:r>
            </w:ins>
            <w:ins w:id="26" w:author="Lenovo" w:date="2021-03-05T05:35:53Z">
              <w:r>
                <w:rPr>
                  <w:rFonts w:hint="default" w:ascii="Times New Roman" w:hAnsi="Times New Roman" w:cs="Times New Roman"/>
                  <w:b w:val="0"/>
                  <w:bCs w:val="0"/>
                  <w:sz w:val="24"/>
                  <w:szCs w:val="24"/>
                  <w:lang w:val="en-US"/>
                </w:rPr>
                <w:t>keseha</w:t>
              </w:r>
            </w:ins>
            <w:ins w:id="27" w:author="Lenovo" w:date="2021-03-05T05:35:54Z">
              <w:r>
                <w:rPr>
                  <w:rFonts w:hint="default" w:ascii="Times New Roman" w:hAnsi="Times New Roman" w:cs="Times New Roman"/>
                  <w:b w:val="0"/>
                  <w:bCs w:val="0"/>
                  <w:sz w:val="24"/>
                  <w:szCs w:val="24"/>
                  <w:lang w:val="en-US"/>
                </w:rPr>
                <w:t>tan</w:t>
              </w:r>
            </w:ins>
            <w:ins w:id="28" w:author="Lenovo" w:date="2021-03-05T05:35:55Z">
              <w:r>
                <w:rPr>
                  <w:rFonts w:hint="default" w:ascii="Times New Roman" w:hAnsi="Times New Roman" w:cs="Times New Roman"/>
                  <w:b w:val="0"/>
                  <w:bCs w:val="0"/>
                  <w:sz w:val="24"/>
                  <w:szCs w:val="24"/>
                  <w:lang w:val="en-US"/>
                </w:rPr>
                <w:t xml:space="preserve"> yang b</w:t>
              </w:r>
            </w:ins>
            <w:ins w:id="29" w:author="Lenovo" w:date="2021-03-05T05:35:56Z">
              <w:r>
                <w:rPr>
                  <w:rFonts w:hint="default" w:ascii="Times New Roman" w:hAnsi="Times New Roman" w:cs="Times New Roman"/>
                  <w:b w:val="0"/>
                  <w:bCs w:val="0"/>
                  <w:sz w:val="24"/>
                  <w:szCs w:val="24"/>
                  <w:lang w:val="en-US"/>
                </w:rPr>
                <w:t xml:space="preserve">isa </w:t>
              </w:r>
            </w:ins>
            <w:ins w:id="30" w:author="Lenovo" w:date="2021-03-05T05:35:57Z">
              <w:r>
                <w:rPr>
                  <w:rFonts w:hint="default" w:ascii="Times New Roman" w:hAnsi="Times New Roman" w:cs="Times New Roman"/>
                  <w:b w:val="0"/>
                  <w:bCs w:val="0"/>
                  <w:sz w:val="24"/>
                  <w:szCs w:val="24"/>
                  <w:lang w:val="en-US"/>
                </w:rPr>
                <w:t>timbu</w:t>
              </w:r>
            </w:ins>
            <w:ins w:id="31" w:author="Lenovo" w:date="2021-03-05T05:35:58Z">
              <w:r>
                <w:rPr>
                  <w:rFonts w:hint="default" w:ascii="Times New Roman" w:hAnsi="Times New Roman" w:cs="Times New Roman"/>
                  <w:b w:val="0"/>
                  <w:bCs w:val="0"/>
                  <w:sz w:val="24"/>
                  <w:szCs w:val="24"/>
                  <w:lang w:val="en-US"/>
                </w:rPr>
                <w:t xml:space="preserve">l dari </w:t>
              </w:r>
            </w:ins>
            <w:ins w:id="32" w:author="Lenovo" w:date="2021-03-05T05:36:01Z">
              <w:r>
                <w:rPr>
                  <w:rFonts w:hint="default" w:ascii="Times New Roman" w:hAnsi="Times New Roman" w:cs="Times New Roman"/>
                  <w:b w:val="0"/>
                  <w:bCs w:val="0"/>
                  <w:sz w:val="24"/>
                  <w:szCs w:val="24"/>
                  <w:lang w:val="en-US"/>
                </w:rPr>
                <w:t>b</w:t>
              </w:r>
            </w:ins>
            <w:ins w:id="33" w:author="Lenovo" w:date="2021-03-05T05:36:02Z">
              <w:r>
                <w:rPr>
                  <w:rFonts w:hint="default" w:ascii="Times New Roman" w:hAnsi="Times New Roman" w:cs="Times New Roman"/>
                  <w:b w:val="0"/>
                  <w:bCs w:val="0"/>
                  <w:sz w:val="24"/>
                  <w:szCs w:val="24"/>
                  <w:lang w:val="en-US"/>
                </w:rPr>
                <w:t>ermai</w:t>
              </w:r>
            </w:ins>
            <w:ins w:id="34" w:author="Lenovo" w:date="2021-03-05T05:36:03Z">
              <w:r>
                <w:rPr>
                  <w:rFonts w:hint="default" w:ascii="Times New Roman" w:hAnsi="Times New Roman" w:cs="Times New Roman"/>
                  <w:b w:val="0"/>
                  <w:bCs w:val="0"/>
                  <w:sz w:val="24"/>
                  <w:szCs w:val="24"/>
                  <w:lang w:val="en-US"/>
                </w:rPr>
                <w:t>n game</w:t>
              </w:r>
            </w:ins>
            <w:ins w:id="35" w:author="Lenovo" w:date="2021-03-05T05:36:04Z">
              <w:r>
                <w:rPr>
                  <w:rFonts w:hint="default" w:ascii="Times New Roman" w:hAnsi="Times New Roman" w:cs="Times New Roman"/>
                  <w:b w:val="0"/>
                  <w:bCs w:val="0"/>
                  <w:sz w:val="24"/>
                  <w:szCs w:val="24"/>
                  <w:lang w:val="en-US"/>
                </w:rPr>
                <w:t xml:space="preserve"> online</w:t>
              </w:r>
            </w:ins>
            <w:ins w:id="36" w:author="Lenovo" w:date="2021-03-05T05:36:05Z">
              <w:r>
                <w:rPr>
                  <w:rFonts w:hint="default" w:ascii="Times New Roman" w:hAnsi="Times New Roman" w:cs="Times New Roman"/>
                  <w:b w:val="0"/>
                  <w:bCs w:val="0"/>
                  <w:sz w:val="24"/>
                  <w:szCs w:val="24"/>
                  <w:lang w:val="en-US"/>
                </w:rPr>
                <w:t>.</w:t>
              </w:r>
            </w:ins>
          </w:p>
          <w:p>
            <w:pPr>
              <w:pStyle w:val="10"/>
              <w:numPr>
                <w:ilvl w:val="-1"/>
                <w:numId w:val="0"/>
              </w:numPr>
              <w:spacing w:after="0" w:line="240" w:lineRule="auto"/>
              <w:ind w:left="46" w:firstLine="0"/>
              <w:rPr>
                <w:ins w:id="38" w:author="Lenovo" w:date="2021-03-05T05:36:07Z"/>
                <w:rFonts w:hint="default" w:ascii="Times New Roman" w:hAnsi="Times New Roman" w:cs="Times New Roman"/>
                <w:b w:val="0"/>
                <w:bCs w:val="0"/>
                <w:sz w:val="24"/>
                <w:szCs w:val="24"/>
                <w:lang w:val="en-US"/>
              </w:rPr>
              <w:pPrChange w:id="37" w:author="Lenovo" w:date="2021-03-05T05:35:15Z">
                <w:pPr>
                  <w:pStyle w:val="10"/>
                  <w:numPr>
                    <w:ilvl w:val="2"/>
                    <w:numId w:val="3"/>
                  </w:numPr>
                  <w:spacing w:after="0" w:line="240" w:lineRule="auto"/>
                  <w:ind w:left="406"/>
                </w:pPr>
              </w:pPrChange>
            </w:pPr>
          </w:p>
          <w:p>
            <w:pPr>
              <w:pStyle w:val="10"/>
              <w:numPr>
                <w:ilvl w:val="-1"/>
                <w:numId w:val="0"/>
              </w:numPr>
              <w:spacing w:after="0" w:line="240" w:lineRule="auto"/>
              <w:ind w:left="0" w:leftChars="0" w:firstLine="0"/>
              <w:rPr>
                <w:ins w:id="40" w:author="Lenovo" w:date="2021-03-05T05:36:11Z"/>
                <w:rFonts w:ascii="Times New Roman" w:hAnsi="Times New Roman" w:cs="Times New Roman"/>
                <w:sz w:val="24"/>
                <w:szCs w:val="24"/>
                <w:lang w:val="id-ID"/>
              </w:rPr>
              <w:pPrChange w:id="39" w:author="Lenovo" w:date="2021-03-05T05:36:15Z">
                <w:pPr>
                  <w:pStyle w:val="10"/>
                  <w:numPr>
                    <w:ilvl w:val="-1"/>
                    <w:numId w:val="0"/>
                  </w:numPr>
                  <w:spacing w:after="0" w:line="240" w:lineRule="auto"/>
                  <w:ind w:left="466" w:leftChars="0" w:firstLine="0"/>
                </w:pPr>
              </w:pPrChange>
            </w:pPr>
            <w:ins w:id="41" w:author="Lenovo" w:date="2021-03-05T05:36:11Z">
              <w:r>
                <w:rPr>
                  <w:rFonts w:hint="default" w:ascii="Times New Roman" w:hAnsi="Times New Roman" w:cs="Times New Roman"/>
                  <w:sz w:val="24"/>
                  <w:szCs w:val="24"/>
                  <w:lang w:val="en-US"/>
                </w:rPr>
                <w:t>Manfaat</w:t>
              </w:r>
            </w:ins>
          </w:p>
          <w:p>
            <w:pPr>
              <w:pStyle w:val="10"/>
              <w:numPr>
                <w:ilvl w:val="0"/>
                <w:numId w:val="0"/>
              </w:numPr>
              <w:spacing w:after="0" w:line="240" w:lineRule="auto"/>
              <w:ind w:left="0" w:leftChars="0"/>
              <w:rPr>
                <w:ins w:id="43" w:author="Lenovo" w:date="2021-03-05T05:36:11Z"/>
                <w:rFonts w:hint="default" w:ascii="Times New Roman" w:hAnsi="Times New Roman" w:cs="Times New Roman"/>
                <w:sz w:val="24"/>
                <w:szCs w:val="24"/>
                <w:lang w:val="en-US"/>
              </w:rPr>
              <w:pPrChange w:id="42" w:author="Lenovo" w:date="2021-03-05T05:36:17Z">
                <w:pPr>
                  <w:pStyle w:val="10"/>
                  <w:numPr>
                    <w:ilvl w:val="0"/>
                    <w:numId w:val="0"/>
                  </w:numPr>
                  <w:spacing w:after="0" w:line="240" w:lineRule="auto"/>
                  <w:ind w:left="466" w:leftChars="0"/>
                </w:pPr>
              </w:pPrChange>
            </w:pPr>
            <w:ins w:id="44" w:author="Lenovo" w:date="2021-03-05T05:36:11Z">
              <w:r>
                <w:rPr>
                  <w:rFonts w:hint="default" w:ascii="Times New Roman" w:hAnsi="Times New Roman" w:cs="Times New Roman"/>
                  <w:sz w:val="24"/>
                  <w:szCs w:val="24"/>
                  <w:lang w:val="en-US"/>
                </w:rPr>
                <w:t>Manfaat yang didapat dengan adanya karya ilmiah ini sebagai berikut :</w:t>
              </w:r>
            </w:ins>
          </w:p>
          <w:p>
            <w:pPr>
              <w:pStyle w:val="10"/>
              <w:numPr>
                <w:ilvl w:val="0"/>
                <w:numId w:val="15"/>
              </w:numPr>
              <w:spacing w:after="0" w:line="240" w:lineRule="auto"/>
              <w:ind w:left="886" w:leftChars="0"/>
              <w:rPr>
                <w:ins w:id="45" w:author="Lenovo" w:date="2021-03-05T05:36:33Z"/>
                <w:rFonts w:hint="default" w:ascii="Times New Roman" w:hAnsi="Times New Roman" w:cs="Times New Roman"/>
                <w:sz w:val="24"/>
                <w:szCs w:val="24"/>
                <w:lang w:val="en-US"/>
              </w:rPr>
            </w:pPr>
            <w:ins w:id="46" w:author="Lenovo" w:date="2021-03-05T05:36:11Z">
              <w:r>
                <w:rPr>
                  <w:rFonts w:hint="default" w:ascii="Times New Roman" w:hAnsi="Times New Roman" w:cs="Times New Roman"/>
                  <w:sz w:val="24"/>
                  <w:szCs w:val="24"/>
                  <w:lang w:val="en-US"/>
                </w:rPr>
                <w:t>Agar pelajar sadar akan dampak negatif bermain game online tidak kenal waktu</w:t>
              </w:r>
            </w:ins>
          </w:p>
          <w:p>
            <w:pPr>
              <w:pStyle w:val="10"/>
              <w:numPr>
                <w:ilvl w:val="0"/>
                <w:numId w:val="15"/>
              </w:numPr>
              <w:spacing w:after="0" w:line="240" w:lineRule="auto"/>
              <w:ind w:left="886" w:leftChars="0"/>
              <w:rPr>
                <w:ins w:id="47" w:author="Lenovo" w:date="2021-03-05T05:36:11Z"/>
                <w:rFonts w:hint="default" w:ascii="Times New Roman" w:hAnsi="Times New Roman" w:cs="Times New Roman"/>
                <w:sz w:val="24"/>
                <w:szCs w:val="24"/>
                <w:lang w:val="en-US"/>
              </w:rPr>
            </w:pPr>
            <w:ins w:id="48" w:author="Lenovo" w:date="2021-03-05T05:36:45Z">
              <w:r>
                <w:rPr>
                  <w:rFonts w:hint="default" w:ascii="Times New Roman" w:hAnsi="Times New Roman" w:cs="Times New Roman"/>
                  <w:sz w:val="24"/>
                  <w:szCs w:val="24"/>
                  <w:lang w:val="en-US"/>
                </w:rPr>
                <w:t>A</w:t>
              </w:r>
            </w:ins>
            <w:ins w:id="49" w:author="Lenovo" w:date="2021-03-05T05:36:46Z">
              <w:r>
                <w:rPr>
                  <w:rFonts w:hint="default" w:ascii="Times New Roman" w:hAnsi="Times New Roman" w:cs="Times New Roman"/>
                  <w:sz w:val="24"/>
                  <w:szCs w:val="24"/>
                  <w:lang w:val="en-US"/>
                </w:rPr>
                <w:t xml:space="preserve">gar </w:t>
              </w:r>
            </w:ins>
            <w:ins w:id="50" w:author="Lenovo" w:date="2021-03-05T05:36:49Z">
              <w:r>
                <w:rPr>
                  <w:rFonts w:hint="default" w:ascii="Times New Roman" w:hAnsi="Times New Roman" w:cs="Times New Roman"/>
                  <w:sz w:val="24"/>
                  <w:szCs w:val="24"/>
                  <w:lang w:val="en-US"/>
                </w:rPr>
                <w:t>pel</w:t>
              </w:r>
            </w:ins>
            <w:ins w:id="51" w:author="Lenovo" w:date="2021-03-05T05:36:52Z">
              <w:r>
                <w:rPr>
                  <w:rFonts w:hint="default" w:ascii="Times New Roman" w:hAnsi="Times New Roman" w:cs="Times New Roman"/>
                  <w:sz w:val="24"/>
                  <w:szCs w:val="24"/>
                  <w:lang w:val="en-US"/>
                </w:rPr>
                <w:t>ajar ta</w:t>
              </w:r>
            </w:ins>
            <w:ins w:id="52" w:author="Lenovo" w:date="2021-03-05T05:36:53Z">
              <w:r>
                <w:rPr>
                  <w:rFonts w:hint="default" w:ascii="Times New Roman" w:hAnsi="Times New Roman" w:cs="Times New Roman"/>
                  <w:sz w:val="24"/>
                  <w:szCs w:val="24"/>
                  <w:lang w:val="en-US"/>
                </w:rPr>
                <w:t>hu baga</w:t>
              </w:r>
            </w:ins>
            <w:ins w:id="53" w:author="Lenovo" w:date="2021-03-05T05:36:54Z">
              <w:r>
                <w:rPr>
                  <w:rFonts w:hint="default" w:ascii="Times New Roman" w:hAnsi="Times New Roman" w:cs="Times New Roman"/>
                  <w:sz w:val="24"/>
                  <w:szCs w:val="24"/>
                  <w:lang w:val="en-US"/>
                </w:rPr>
                <w:t>imana ca</w:t>
              </w:r>
            </w:ins>
            <w:ins w:id="54" w:author="Lenovo" w:date="2021-03-05T05:36:55Z">
              <w:r>
                <w:rPr>
                  <w:rFonts w:hint="default" w:ascii="Times New Roman" w:hAnsi="Times New Roman" w:cs="Times New Roman"/>
                  <w:sz w:val="24"/>
                  <w:szCs w:val="24"/>
                  <w:lang w:val="en-US"/>
                </w:rPr>
                <w:t>ra men</w:t>
              </w:r>
            </w:ins>
            <w:ins w:id="55" w:author="Lenovo" w:date="2021-03-05T05:36:56Z">
              <w:r>
                <w:rPr>
                  <w:rFonts w:hint="default" w:ascii="Times New Roman" w:hAnsi="Times New Roman" w:cs="Times New Roman"/>
                  <w:sz w:val="24"/>
                  <w:szCs w:val="24"/>
                  <w:lang w:val="en-US"/>
                </w:rPr>
                <w:t>jaga ke</w:t>
              </w:r>
            </w:ins>
            <w:ins w:id="56" w:author="Lenovo" w:date="2021-03-05T05:37:00Z">
              <w:r>
                <w:rPr>
                  <w:rFonts w:hint="default" w:ascii="Times New Roman" w:hAnsi="Times New Roman" w:cs="Times New Roman"/>
                  <w:sz w:val="24"/>
                  <w:szCs w:val="24"/>
                  <w:lang w:val="en-US"/>
                </w:rPr>
                <w:t>seha</w:t>
              </w:r>
            </w:ins>
            <w:ins w:id="57" w:author="Lenovo" w:date="2021-03-05T05:37:01Z">
              <w:r>
                <w:rPr>
                  <w:rFonts w:hint="default" w:ascii="Times New Roman" w:hAnsi="Times New Roman" w:cs="Times New Roman"/>
                  <w:sz w:val="24"/>
                  <w:szCs w:val="24"/>
                  <w:lang w:val="en-US"/>
                </w:rPr>
                <w:t>tan</w:t>
              </w:r>
            </w:ins>
            <w:ins w:id="58" w:author="Lenovo" w:date="2021-03-05T05:37:02Z">
              <w:r>
                <w:rPr>
                  <w:rFonts w:hint="default" w:ascii="Times New Roman" w:hAnsi="Times New Roman" w:cs="Times New Roman"/>
                  <w:sz w:val="24"/>
                  <w:szCs w:val="24"/>
                  <w:lang w:val="en-US"/>
                </w:rPr>
                <w:t xml:space="preserve"> saat </w:t>
              </w:r>
            </w:ins>
            <w:ins w:id="59" w:author="Lenovo" w:date="2021-03-05T05:37:03Z">
              <w:r>
                <w:rPr>
                  <w:rFonts w:hint="default" w:ascii="Times New Roman" w:hAnsi="Times New Roman" w:cs="Times New Roman"/>
                  <w:sz w:val="24"/>
                  <w:szCs w:val="24"/>
                  <w:lang w:val="en-US"/>
                </w:rPr>
                <w:t>berm</w:t>
              </w:r>
            </w:ins>
            <w:ins w:id="60" w:author="Lenovo" w:date="2021-03-05T05:37:04Z">
              <w:r>
                <w:rPr>
                  <w:rFonts w:hint="default" w:ascii="Times New Roman" w:hAnsi="Times New Roman" w:cs="Times New Roman"/>
                  <w:sz w:val="24"/>
                  <w:szCs w:val="24"/>
                  <w:lang w:val="en-US"/>
                </w:rPr>
                <w:t>ain g</w:t>
              </w:r>
            </w:ins>
            <w:ins w:id="61" w:author="Lenovo" w:date="2021-03-05T05:37:05Z">
              <w:r>
                <w:rPr>
                  <w:rFonts w:hint="default" w:ascii="Times New Roman" w:hAnsi="Times New Roman" w:cs="Times New Roman"/>
                  <w:sz w:val="24"/>
                  <w:szCs w:val="24"/>
                  <w:lang w:val="en-US"/>
                </w:rPr>
                <w:t xml:space="preserve">ame </w:t>
              </w:r>
            </w:ins>
            <w:ins w:id="62" w:author="Lenovo" w:date="2021-03-05T05:37:07Z">
              <w:r>
                <w:rPr>
                  <w:rFonts w:hint="default" w:ascii="Times New Roman" w:hAnsi="Times New Roman" w:cs="Times New Roman"/>
                  <w:sz w:val="24"/>
                  <w:szCs w:val="24"/>
                  <w:lang w:val="en-US"/>
                </w:rPr>
                <w:t>onl</w:t>
              </w:r>
            </w:ins>
            <w:ins w:id="63" w:author="Lenovo" w:date="2021-03-05T05:37:08Z">
              <w:r>
                <w:rPr>
                  <w:rFonts w:hint="default" w:ascii="Times New Roman" w:hAnsi="Times New Roman" w:cs="Times New Roman"/>
                  <w:sz w:val="24"/>
                  <w:szCs w:val="24"/>
                  <w:lang w:val="en-US"/>
                </w:rPr>
                <w:t>in</w:t>
              </w:r>
            </w:ins>
            <w:ins w:id="64" w:author="Lenovo" w:date="2021-03-05T05:37:21Z">
              <w:r>
                <w:rPr>
                  <w:rFonts w:hint="default" w:ascii="Times New Roman" w:hAnsi="Times New Roman" w:cs="Times New Roman"/>
                  <w:sz w:val="24"/>
                  <w:szCs w:val="24"/>
                  <w:lang w:val="en-US"/>
                </w:rPr>
                <w:t>e</w:t>
              </w:r>
            </w:ins>
            <w:ins w:id="65" w:author="Lenovo" w:date="2021-03-05T05:37:23Z">
              <w:r>
                <w:rPr>
                  <w:rFonts w:hint="default" w:ascii="Times New Roman" w:hAnsi="Times New Roman" w:cs="Times New Roman"/>
                  <w:sz w:val="24"/>
                  <w:szCs w:val="24"/>
                  <w:lang w:val="en-US"/>
                </w:rPr>
                <w:t>.</w:t>
              </w:r>
            </w:ins>
          </w:p>
          <w:p>
            <w:pPr>
              <w:pStyle w:val="10"/>
              <w:numPr>
                <w:ilvl w:val="-1"/>
                <w:numId w:val="0"/>
              </w:numPr>
              <w:spacing w:after="0" w:line="240" w:lineRule="auto"/>
              <w:ind w:left="0" w:firstLine="0"/>
              <w:rPr>
                <w:del w:id="67" w:author="Lenovo" w:date="2021-03-05T05:37:17Z"/>
                <w:rFonts w:hint="default" w:ascii="Times New Roman" w:hAnsi="Times New Roman" w:cs="Times New Roman"/>
                <w:b w:val="0"/>
                <w:bCs w:val="0"/>
                <w:sz w:val="24"/>
                <w:szCs w:val="24"/>
                <w:lang w:val="en-US"/>
                <w:rPrChange w:id="68" w:author="Lenovo" w:date="2021-03-05T05:35:21Z">
                  <w:rPr>
                    <w:del w:id="69" w:author="Lenovo" w:date="2021-03-05T05:37:17Z"/>
                    <w:rFonts w:hint="default" w:ascii="Times New Roman" w:hAnsi="Times New Roman" w:cs="Times New Roman"/>
                    <w:sz w:val="24"/>
                    <w:szCs w:val="24"/>
                    <w:lang w:val="en-US"/>
                  </w:rPr>
                </w:rPrChange>
              </w:rPr>
              <w:pPrChange w:id="66" w:author="Lenovo" w:date="2021-03-05T05:37:18Z">
                <w:pPr>
                  <w:pStyle w:val="10"/>
                  <w:numPr>
                    <w:ilvl w:val="2"/>
                    <w:numId w:val="3"/>
                  </w:numPr>
                  <w:spacing w:after="0" w:line="240" w:lineRule="auto"/>
                  <w:ind w:left="406"/>
                </w:pPr>
              </w:pPrChange>
            </w:pPr>
          </w:p>
          <w:p>
            <w:pPr>
              <w:pStyle w:val="10"/>
              <w:numPr>
                <w:ilvl w:val="-1"/>
                <w:numId w:val="0"/>
              </w:numPr>
              <w:spacing w:after="0" w:line="240" w:lineRule="auto"/>
              <w:ind w:left="0" w:leftChars="0" w:firstLine="0"/>
              <w:rPr>
                <w:del w:id="71" w:author="Lenovo" w:date="2021-03-05T05:35:11Z"/>
                <w:rFonts w:ascii="Times New Roman" w:hAnsi="Times New Roman" w:cs="Times New Roman"/>
                <w:sz w:val="24"/>
                <w:szCs w:val="24"/>
                <w:lang w:val="id-ID"/>
              </w:rPr>
              <w:pPrChange w:id="70" w:author="Lenovo" w:date="2021-03-05T05:37:18Z">
                <w:pPr>
                  <w:pStyle w:val="10"/>
                  <w:numPr>
                    <w:ilvl w:val="3"/>
                    <w:numId w:val="3"/>
                  </w:numPr>
                  <w:spacing w:after="0" w:line="240" w:lineRule="auto"/>
                  <w:ind w:left="826" w:leftChars="0"/>
                </w:pPr>
              </w:pPrChange>
            </w:pPr>
            <w:del w:id="72" w:author="Lenovo" w:date="2021-03-05T05:35:11Z">
              <w:r>
                <w:rPr>
                  <w:rFonts w:hint="default" w:ascii="Times New Roman" w:hAnsi="Times New Roman" w:cs="Times New Roman"/>
                  <w:sz w:val="24"/>
                  <w:szCs w:val="24"/>
                  <w:lang w:val="en-US"/>
                </w:rPr>
                <w:delText>Tujuan Khusus</w:delText>
              </w:r>
            </w:del>
          </w:p>
          <w:p>
            <w:pPr>
              <w:pStyle w:val="10"/>
              <w:numPr>
                <w:ilvl w:val="-1"/>
                <w:numId w:val="0"/>
              </w:numPr>
              <w:spacing w:after="0" w:line="240" w:lineRule="auto"/>
              <w:ind w:left="0" w:leftChars="0" w:firstLine="0"/>
              <w:rPr>
                <w:del w:id="74" w:author="Lenovo" w:date="2021-03-05T05:35:11Z"/>
                <w:rFonts w:hint="default" w:ascii="Times New Roman" w:hAnsi="Times New Roman" w:cs="Times New Roman"/>
                <w:sz w:val="24"/>
                <w:szCs w:val="24"/>
                <w:lang w:val="en-US"/>
              </w:rPr>
              <w:pPrChange w:id="73" w:author="Lenovo" w:date="2021-03-05T05:37:18Z">
                <w:pPr>
                  <w:pStyle w:val="10"/>
                  <w:numPr>
                    <w:ilvl w:val="0"/>
                    <w:numId w:val="0"/>
                  </w:numPr>
                  <w:spacing w:after="0" w:line="240" w:lineRule="auto"/>
                  <w:ind w:left="466" w:leftChars="0"/>
                </w:pPr>
              </w:pPrChange>
            </w:pPr>
            <w:del w:id="75" w:author="Lenovo" w:date="2021-03-05T05:35:11Z">
              <w:r>
                <w:rPr>
                  <w:rFonts w:hint="default" w:ascii="Times New Roman" w:hAnsi="Times New Roman" w:cs="Times New Roman"/>
                  <w:sz w:val="24"/>
                  <w:szCs w:val="24"/>
                  <w:lang w:val="en-US"/>
                </w:rPr>
                <w:delText xml:space="preserve">Tujuan khusus dari pembuatann karya ilmiah ini adalah untuk melengkapi tugas Bahasa Indonesia kelas XI semeseter genap </w:delText>
              </w:r>
            </w:del>
          </w:p>
          <w:p>
            <w:pPr>
              <w:pStyle w:val="10"/>
              <w:numPr>
                <w:ilvl w:val="-1"/>
                <w:numId w:val="0"/>
              </w:numPr>
              <w:spacing w:after="0" w:line="240" w:lineRule="auto"/>
              <w:ind w:left="0" w:leftChars="0" w:firstLine="0"/>
              <w:rPr>
                <w:del w:id="77" w:author="Lenovo" w:date="2021-03-05T05:35:11Z"/>
                <w:rFonts w:ascii="Times New Roman" w:hAnsi="Times New Roman" w:cs="Times New Roman"/>
                <w:sz w:val="24"/>
                <w:szCs w:val="24"/>
                <w:lang w:val="id-ID"/>
              </w:rPr>
              <w:pPrChange w:id="76" w:author="Lenovo" w:date="2021-03-05T05:37:18Z">
                <w:pPr>
                  <w:pStyle w:val="10"/>
                  <w:numPr>
                    <w:ilvl w:val="3"/>
                    <w:numId w:val="3"/>
                  </w:numPr>
                  <w:spacing w:after="0" w:line="240" w:lineRule="auto"/>
                  <w:ind w:left="826" w:leftChars="0"/>
                </w:pPr>
              </w:pPrChange>
            </w:pPr>
            <w:del w:id="78" w:author="Lenovo" w:date="2021-03-05T05:35:11Z">
              <w:r>
                <w:rPr>
                  <w:rFonts w:hint="default" w:ascii="Times New Roman" w:hAnsi="Times New Roman" w:cs="Times New Roman"/>
                  <w:sz w:val="24"/>
                  <w:szCs w:val="24"/>
                  <w:lang w:val="en-US"/>
                </w:rPr>
                <w:delText>.Tujuan Umum</w:delText>
              </w:r>
            </w:del>
          </w:p>
          <w:p>
            <w:pPr>
              <w:pStyle w:val="10"/>
              <w:numPr>
                <w:ilvl w:val="-1"/>
                <w:numId w:val="0"/>
              </w:numPr>
              <w:spacing w:after="0" w:line="240" w:lineRule="auto"/>
              <w:ind w:left="0" w:leftChars="0" w:firstLine="0"/>
              <w:rPr>
                <w:del w:id="80" w:author="Lenovo" w:date="2021-03-05T05:35:11Z"/>
                <w:rFonts w:hint="default" w:ascii="Times New Roman" w:hAnsi="Times New Roman" w:cs="Times New Roman"/>
                <w:sz w:val="24"/>
                <w:szCs w:val="24"/>
                <w:lang w:val="en-US"/>
              </w:rPr>
              <w:pPrChange w:id="79" w:author="Lenovo" w:date="2021-03-05T05:37:18Z">
                <w:pPr>
                  <w:pStyle w:val="10"/>
                  <w:numPr>
                    <w:ilvl w:val="0"/>
                    <w:numId w:val="0"/>
                  </w:numPr>
                  <w:spacing w:after="0" w:line="240" w:lineRule="auto"/>
                  <w:ind w:left="466" w:leftChars="0"/>
                </w:pPr>
              </w:pPrChange>
            </w:pPr>
            <w:del w:id="81" w:author="Lenovo" w:date="2021-03-05T05:35:11Z">
              <w:r>
                <w:rPr>
                  <w:rFonts w:hint="default" w:ascii="Times New Roman" w:hAnsi="Times New Roman" w:cs="Times New Roman"/>
                  <w:sz w:val="24"/>
                  <w:szCs w:val="24"/>
                  <w:lang w:val="en-US"/>
                </w:rPr>
                <w:delText xml:space="preserve">Tujuan umum dari pembuatan karya ilmiah ini adalah ketertarikan penulis dengan pemain game online yang tidak bosan memainkan gamennya selama berjam-jam walaupun mereka harus mengabaikan tugas-tugas mereka sebagai seorang pelajar. </w:delText>
              </w:r>
            </w:del>
          </w:p>
          <w:p>
            <w:pPr>
              <w:pStyle w:val="10"/>
              <w:numPr>
                <w:ilvl w:val="-1"/>
                <w:numId w:val="0"/>
              </w:numPr>
              <w:spacing w:after="0" w:line="240" w:lineRule="auto"/>
              <w:ind w:left="0" w:leftChars="0" w:firstLine="0"/>
              <w:rPr>
                <w:del w:id="83" w:author="Lenovo" w:date="2021-03-05T05:35:11Z"/>
                <w:rFonts w:hint="default" w:ascii="Times New Roman" w:hAnsi="Times New Roman" w:cs="Times New Roman"/>
                <w:sz w:val="24"/>
                <w:szCs w:val="24"/>
                <w:lang w:val="en-US"/>
              </w:rPr>
              <w:pPrChange w:id="82" w:author="Lenovo" w:date="2021-03-05T05:37:18Z">
                <w:pPr>
                  <w:pStyle w:val="10"/>
                  <w:numPr>
                    <w:ilvl w:val="0"/>
                    <w:numId w:val="0"/>
                  </w:numPr>
                  <w:spacing w:after="0" w:line="240" w:lineRule="auto"/>
                  <w:ind w:left="466" w:leftChars="0"/>
                </w:pPr>
              </w:pPrChange>
            </w:pPr>
            <w:del w:id="84" w:author="Lenovo" w:date="2021-03-05T05:35:11Z">
              <w:r>
                <w:rPr>
                  <w:rFonts w:hint="default" w:ascii="Times New Roman" w:hAnsi="Times New Roman" w:cs="Times New Roman"/>
                  <w:sz w:val="24"/>
                  <w:szCs w:val="24"/>
                  <w:lang w:val="en-US"/>
                </w:rPr>
                <w:delText>Bermain game online tanpa mengenal waktu tentnunya sangat tidak baik. Pemain game online yang mayoritas pelajar menjadi lalai akan tugas dan tanggung jawab mereka. Bahkan kesehatan mereka sendiri juga tidak diperhatikan karena bermain game online tanpa kenal waktu.</w:delText>
              </w:r>
            </w:del>
          </w:p>
          <w:p>
            <w:pPr>
              <w:pStyle w:val="10"/>
              <w:numPr>
                <w:ilvl w:val="-1"/>
                <w:numId w:val="0"/>
              </w:numPr>
              <w:spacing w:after="0" w:line="240" w:lineRule="auto"/>
              <w:ind w:left="0" w:leftChars="0" w:firstLine="0"/>
              <w:rPr>
                <w:del w:id="86" w:author="Lenovo" w:date="2021-03-05T05:35:11Z"/>
                <w:rFonts w:hint="default" w:ascii="Times New Roman" w:hAnsi="Times New Roman" w:cs="Times New Roman"/>
                <w:sz w:val="24"/>
                <w:szCs w:val="24"/>
                <w:lang w:val="en-US"/>
              </w:rPr>
              <w:pPrChange w:id="85" w:author="Lenovo" w:date="2021-03-05T05:37:18Z">
                <w:pPr>
                  <w:pStyle w:val="10"/>
                  <w:numPr>
                    <w:ilvl w:val="0"/>
                    <w:numId w:val="0"/>
                  </w:numPr>
                  <w:spacing w:after="0" w:line="240" w:lineRule="auto"/>
                  <w:ind w:left="466" w:leftChars="0"/>
                </w:pPr>
              </w:pPrChange>
            </w:pPr>
            <w:del w:id="87" w:author="Lenovo" w:date="2021-03-05T05:35:11Z">
              <w:r>
                <w:rPr>
                  <w:rFonts w:hint="default" w:ascii="Times New Roman" w:hAnsi="Times New Roman" w:cs="Times New Roman"/>
                  <w:sz w:val="24"/>
                  <w:szCs w:val="24"/>
                  <w:lang w:val="en-US"/>
                </w:rPr>
                <w:delText>Dengan adanya tulisan ini penulis berharap pemain game online bisa membagi waktu dengan efektif. Dengan demikian tugas dan tanggung jawab sebagai pelajar serta kesehatan mereka tidak diabaikan.</w:delText>
              </w:r>
            </w:del>
          </w:p>
          <w:p>
            <w:pPr>
              <w:pStyle w:val="10"/>
              <w:numPr>
                <w:ilvl w:val="-1"/>
                <w:numId w:val="0"/>
              </w:numPr>
              <w:spacing w:after="0" w:line="240" w:lineRule="auto"/>
              <w:ind w:left="0" w:leftChars="0" w:firstLine="0"/>
              <w:rPr>
                <w:del w:id="89" w:author="Lenovo" w:date="2021-03-05T05:35:11Z"/>
                <w:rFonts w:ascii="Times New Roman" w:hAnsi="Times New Roman" w:cs="Times New Roman"/>
                <w:sz w:val="24"/>
                <w:szCs w:val="24"/>
                <w:lang w:val="id-ID"/>
              </w:rPr>
              <w:pPrChange w:id="88" w:author="Lenovo" w:date="2021-03-05T05:37:18Z">
                <w:pPr>
                  <w:pStyle w:val="10"/>
                  <w:numPr>
                    <w:ilvl w:val="3"/>
                    <w:numId w:val="3"/>
                  </w:numPr>
                  <w:spacing w:after="0" w:line="240" w:lineRule="auto"/>
                  <w:ind w:left="826" w:leftChars="0"/>
                </w:pPr>
              </w:pPrChange>
            </w:pPr>
            <w:del w:id="90" w:author="Lenovo" w:date="2021-03-05T05:35:11Z">
              <w:r>
                <w:rPr>
                  <w:rFonts w:hint="default" w:ascii="Times New Roman" w:hAnsi="Times New Roman" w:cs="Times New Roman"/>
                  <w:sz w:val="24"/>
                  <w:szCs w:val="24"/>
                  <w:lang w:val="en-US"/>
                </w:rPr>
                <w:delText>.Manfaat</w:delText>
              </w:r>
            </w:del>
          </w:p>
          <w:p>
            <w:pPr>
              <w:pStyle w:val="10"/>
              <w:numPr>
                <w:ilvl w:val="-1"/>
                <w:numId w:val="0"/>
              </w:numPr>
              <w:spacing w:after="0" w:line="240" w:lineRule="auto"/>
              <w:ind w:left="0" w:leftChars="0" w:firstLine="0"/>
              <w:rPr>
                <w:del w:id="92" w:author="Lenovo" w:date="2021-03-05T05:35:11Z"/>
                <w:rFonts w:hint="default" w:ascii="Times New Roman" w:hAnsi="Times New Roman" w:cs="Times New Roman"/>
                <w:sz w:val="24"/>
                <w:szCs w:val="24"/>
                <w:lang w:val="en-US"/>
              </w:rPr>
              <w:pPrChange w:id="91" w:author="Lenovo" w:date="2021-03-05T05:37:18Z">
                <w:pPr>
                  <w:pStyle w:val="10"/>
                  <w:numPr>
                    <w:ilvl w:val="0"/>
                    <w:numId w:val="0"/>
                  </w:numPr>
                  <w:spacing w:after="0" w:line="240" w:lineRule="auto"/>
                  <w:ind w:left="466" w:leftChars="0"/>
                </w:pPr>
              </w:pPrChange>
            </w:pPr>
            <w:del w:id="93" w:author="Lenovo" w:date="2021-03-05T05:35:11Z">
              <w:r>
                <w:rPr>
                  <w:rFonts w:hint="default" w:ascii="Times New Roman" w:hAnsi="Times New Roman" w:cs="Times New Roman"/>
                  <w:sz w:val="24"/>
                  <w:szCs w:val="24"/>
                  <w:lang w:val="en-US"/>
                </w:rPr>
                <w:delText>Manfaat yang didapat dengan adanya karya ilmiah ini sebagai berikut :</w:delText>
              </w:r>
            </w:del>
          </w:p>
          <w:p>
            <w:pPr>
              <w:pStyle w:val="10"/>
              <w:numPr>
                <w:ilvl w:val="-1"/>
                <w:numId w:val="0"/>
              </w:numPr>
              <w:spacing w:after="0" w:line="240" w:lineRule="auto"/>
              <w:ind w:left="0" w:leftChars="0" w:firstLine="0"/>
              <w:rPr>
                <w:del w:id="95" w:author="Lenovo" w:date="2021-03-05T05:35:11Z"/>
                <w:rFonts w:hint="default" w:ascii="Times New Roman" w:hAnsi="Times New Roman" w:cs="Times New Roman"/>
                <w:sz w:val="24"/>
                <w:szCs w:val="24"/>
                <w:lang w:val="en-US"/>
              </w:rPr>
              <w:pPrChange w:id="94" w:author="Lenovo" w:date="2021-03-05T05:37:18Z">
                <w:pPr>
                  <w:pStyle w:val="10"/>
                  <w:numPr>
                    <w:ilvl w:val="0"/>
                    <w:numId w:val="15"/>
                  </w:numPr>
                  <w:spacing w:after="0" w:line="240" w:lineRule="auto"/>
                  <w:ind w:left="886" w:leftChars="0"/>
                </w:pPr>
              </w:pPrChange>
            </w:pPr>
            <w:del w:id="96" w:author="Lenovo" w:date="2021-03-05T05:35:11Z">
              <w:r>
                <w:rPr>
                  <w:rFonts w:hint="default" w:ascii="Times New Roman" w:hAnsi="Times New Roman" w:cs="Times New Roman"/>
                  <w:sz w:val="24"/>
                  <w:szCs w:val="24"/>
                  <w:lang w:val="en-US"/>
                </w:rPr>
                <w:delText>Agar pelajar sadar akan dampak negatif bermain game online tidak kenal waktu</w:delText>
              </w:r>
            </w:del>
          </w:p>
          <w:p>
            <w:pPr>
              <w:pStyle w:val="10"/>
              <w:numPr>
                <w:ilvl w:val="-1"/>
                <w:numId w:val="0"/>
              </w:numPr>
              <w:spacing w:after="0" w:line="240" w:lineRule="auto"/>
              <w:ind w:left="0" w:leftChars="0" w:firstLine="0"/>
              <w:rPr>
                <w:rFonts w:hint="default" w:ascii="Times New Roman" w:hAnsi="Times New Roman" w:cs="Times New Roman"/>
                <w:sz w:val="24"/>
                <w:szCs w:val="24"/>
                <w:lang w:val="en-US"/>
              </w:rPr>
              <w:pPrChange w:id="97" w:author="Lenovo" w:date="2021-03-05T05:37:18Z">
                <w:pPr>
                  <w:pStyle w:val="10"/>
                  <w:numPr>
                    <w:ilvl w:val="0"/>
                    <w:numId w:val="15"/>
                  </w:numPr>
                  <w:spacing w:after="0" w:line="240" w:lineRule="auto"/>
                  <w:ind w:left="886" w:leftChars="0"/>
                </w:pPr>
              </w:pPrChange>
            </w:pPr>
            <w:del w:id="98" w:author="Lenovo" w:date="2021-03-05T05:35:11Z">
              <w:r>
                <w:rPr>
                  <w:rFonts w:hint="default" w:ascii="Times New Roman" w:hAnsi="Times New Roman" w:cs="Times New Roman"/>
                  <w:sz w:val="24"/>
                  <w:szCs w:val="24"/>
                  <w:lang w:val="en-US"/>
                </w:rPr>
                <w:delText>Agar pelajar tahu bagaimana cara menjaga kesehatan walaupun hobi bermain game online</w:delText>
              </w:r>
            </w:del>
          </w:p>
          <w:p>
            <w:pPr>
              <w:pStyle w:val="10"/>
              <w:numPr>
                <w:ilvl w:val="2"/>
                <w:numId w:val="3"/>
              </w:numPr>
              <w:spacing w:after="0" w:line="240" w:lineRule="auto"/>
              <w:ind w:left="406"/>
              <w:rPr>
                <w:rFonts w:ascii="Times New Roman" w:hAnsi="Times New Roman" w:cs="Times New Roman"/>
                <w:sz w:val="24"/>
                <w:szCs w:val="24"/>
                <w:lang w:val="id-ID"/>
              </w:rPr>
            </w:pPr>
            <w:r>
              <w:rPr>
                <w:rFonts w:ascii="Times New Roman" w:hAnsi="Times New Roman" w:cs="Times New Roman"/>
                <w:sz w:val="24"/>
                <w:szCs w:val="24"/>
                <w:lang w:val="id-ID"/>
              </w:rPr>
              <w:t>Metode Penelitian</w:t>
            </w:r>
          </w:p>
          <w:p>
            <w:pPr>
              <w:pStyle w:val="10"/>
              <w:numPr>
                <w:ilvl w:val="0"/>
                <w:numId w:val="0"/>
              </w:numPr>
              <w:spacing w:after="0" w:line="240" w:lineRule="auto"/>
              <w:ind w:left="46"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Penelitian ini dilakukan dengan metode kuisoner pada salah satu sekolah di Jakarta yaitu SMP 226 Jakarta. Kuisoner akan dilakukan terhadap 288 siswa yang akan mewakili seluruh SMP 226 Jakarta untuk mengetahui kebiasaan-kebiasaan peserta didik dalam bermain game online.</w:t>
            </w:r>
          </w:p>
          <w:p>
            <w:pPr>
              <w:pStyle w:val="10"/>
              <w:numPr>
                <w:ilvl w:val="0"/>
                <w:numId w:val="0"/>
              </w:numPr>
              <w:spacing w:after="0" w:line="240" w:lineRule="auto"/>
              <w:ind w:left="46"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10"/>
              <w:numPr>
                <w:ilvl w:val="2"/>
                <w:numId w:val="3"/>
              </w:numPr>
              <w:spacing w:after="0" w:line="240" w:lineRule="auto"/>
              <w:ind w:left="406"/>
              <w:rPr>
                <w:rFonts w:ascii="Times New Roman" w:hAnsi="Times New Roman" w:cs="Times New Roman"/>
                <w:sz w:val="24"/>
                <w:szCs w:val="24"/>
                <w:lang w:val="id-ID"/>
              </w:rPr>
            </w:pPr>
            <w:r>
              <w:rPr>
                <w:rFonts w:ascii="Times New Roman" w:hAnsi="Times New Roman" w:cs="Times New Roman"/>
                <w:sz w:val="24"/>
                <w:szCs w:val="24"/>
                <w:lang w:val="id-ID"/>
              </w:rPr>
              <w:t>Studi Kepustakaan</w:t>
            </w:r>
          </w:p>
          <w:p>
            <w:pPr>
              <w:pStyle w:val="10"/>
              <w:numPr>
                <w:ilvl w:val="0"/>
                <w:numId w:val="0"/>
              </w:numPr>
              <w:spacing w:after="0" w:line="240" w:lineRule="auto"/>
              <w:ind w:left="46" w:leftChars="0"/>
              <w:rPr>
                <w:ins w:id="99" w:author="Lenovo" w:date="2021-03-05T05:33:06Z"/>
                <w:rFonts w:hint="default" w:ascii="Times New Roman" w:hAnsi="Times New Roman" w:cs="Times New Roman"/>
                <w:sz w:val="24"/>
                <w:szCs w:val="24"/>
                <w:lang w:val="en-US"/>
              </w:rPr>
            </w:pPr>
            <w:r>
              <w:rPr>
                <w:rFonts w:hint="default" w:ascii="Times New Roman" w:hAnsi="Times New Roman" w:cs="Times New Roman"/>
                <w:sz w:val="24"/>
                <w:szCs w:val="24"/>
                <w:lang w:val="en-US"/>
              </w:rPr>
              <w:t>Sumber-sumber literatur tentang dampak bermain game online terhadap pelajar khususnya dan masyarakt pada umumnya juga akan digunakan  mendukung penelitian ini. Sumber literatur yang digunakan seperti :</w:t>
            </w:r>
          </w:p>
          <w:p>
            <w:pPr>
              <w:pStyle w:val="10"/>
              <w:numPr>
                <w:ilvl w:val="0"/>
                <w:numId w:val="0"/>
              </w:numPr>
              <w:spacing w:after="0" w:line="240" w:lineRule="auto"/>
              <w:ind w:left="46" w:leftChars="0"/>
              <w:rPr>
                <w:ins w:id="100" w:author="Lenovo" w:date="2021-03-05T05:33:21Z"/>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"http://ber5aja.blogspot.co.id/2013/11/dampak-game-online-terhadap-kaum-remaja.html" </w:instrText>
            </w:r>
            <w:ins w:id="101" w:author="Lenovo" w:date="2021-03-05T05:33:21Z">
              <w:r>
                <w:rPr>
                  <w:rFonts w:hint="default" w:ascii="Times New Roman" w:hAnsi="Times New Roman"/>
                  <w:sz w:val="24"/>
                  <w:szCs w:val="24"/>
                  <w:lang w:val="en-US"/>
                </w:rPr>
                <w:fldChar w:fldCharType="separate"/>
              </w:r>
            </w:ins>
            <w:ins w:id="102" w:author="Lenovo" w:date="2021-03-05T05:33:21Z">
              <w:r>
                <w:rPr>
                  <w:rStyle w:val="6"/>
                  <w:rFonts w:hint="default" w:ascii="Times New Roman" w:hAnsi="Times New Roman"/>
                  <w:sz w:val="24"/>
                  <w:szCs w:val="24"/>
                  <w:lang w:val="en-US"/>
                </w:rPr>
                <w:t>http://ber5aja.blogspot.co.id/2013/11/dampak-game-online-terhadap-kaum-remaja.html</w:t>
              </w:r>
            </w:ins>
            <w:ins w:id="103" w:author="Lenovo" w:date="2021-03-05T05:33:21Z">
              <w:r>
                <w:rPr>
                  <w:rFonts w:hint="default" w:ascii="Times New Roman" w:hAnsi="Times New Roman"/>
                  <w:sz w:val="24"/>
                  <w:szCs w:val="24"/>
                  <w:lang w:val="en-US"/>
                </w:rPr>
                <w:fldChar w:fldCharType="end"/>
              </w:r>
            </w:ins>
          </w:p>
          <w:p>
            <w:pPr>
              <w:pStyle w:val="10"/>
              <w:numPr>
                <w:ilvl w:val="0"/>
                <w:numId w:val="0"/>
              </w:numPr>
              <w:spacing w:after="0" w:line="240" w:lineRule="auto"/>
              <w:ind w:left="46" w:leftChars="0"/>
              <w:rPr>
                <w:ins w:id="104" w:author="Lenovo" w:date="2021-03-05T05:33:38Z"/>
                <w:rFonts w:hint="default" w:ascii="Georgia" w:hAnsi="Georgia" w:eastAsia="Georgia" w:cs="Georgia"/>
                <w:i w:val="0"/>
                <w:iCs w:val="0"/>
                <w:caps w:val="0"/>
                <w:color w:val="EEC7BC"/>
                <w:spacing w:val="0"/>
                <w:sz w:val="19"/>
                <w:szCs w:val="19"/>
                <w:u w:val="none"/>
                <w:bdr w:val="none" w:color="auto" w:sz="0" w:space="0"/>
              </w:rPr>
            </w:pPr>
            <w:ins w:id="105" w:author="Lenovo" w:date="2021-03-05T05:33:35Z">
              <w:r>
                <w:rPr>
                  <w:rFonts w:ascii="Georgia" w:hAnsi="Georgia" w:eastAsia="Georgia" w:cs="Georgia"/>
                  <w:i w:val="0"/>
                  <w:iCs w:val="0"/>
                  <w:caps w:val="0"/>
                  <w:color w:val="EEC7BC"/>
                  <w:spacing w:val="0"/>
                  <w:sz w:val="19"/>
                  <w:szCs w:val="19"/>
                  <w:u w:val="none"/>
                  <w:bdr w:val="none" w:color="auto" w:sz="0" w:space="0"/>
                </w:rPr>
                <w:fldChar w:fldCharType="begin"/>
              </w:r>
            </w:ins>
            <w:ins w:id="106" w:author="Lenovo" w:date="2021-03-05T05:33:35Z">
              <w:r>
                <w:rPr>
                  <w:rFonts w:ascii="Georgia" w:hAnsi="Georgia" w:eastAsia="Georgia" w:cs="Georgia"/>
                  <w:i w:val="0"/>
                  <w:iCs w:val="0"/>
                  <w:caps w:val="0"/>
                  <w:color w:val="EEC7BC"/>
                  <w:spacing w:val="0"/>
                  <w:sz w:val="19"/>
                  <w:szCs w:val="19"/>
                  <w:u w:val="none"/>
                  <w:bdr w:val="none" w:color="auto" w:sz="0" w:space="0"/>
                </w:rPr>
                <w:instrText xml:space="preserve"> HYPERLINK "http://frakangkers.blogspot.co.id/2014/02/kti-tentang-dampak-game-online-terhadap.html" </w:instrText>
              </w:r>
            </w:ins>
            <w:ins w:id="107" w:author="Lenovo" w:date="2021-03-05T05:33:35Z">
              <w:r>
                <w:rPr>
                  <w:rFonts w:ascii="Georgia" w:hAnsi="Georgia" w:eastAsia="Georgia" w:cs="Georgia"/>
                  <w:i w:val="0"/>
                  <w:iCs w:val="0"/>
                  <w:caps w:val="0"/>
                  <w:color w:val="EEC7BC"/>
                  <w:spacing w:val="0"/>
                  <w:sz w:val="19"/>
                  <w:szCs w:val="19"/>
                  <w:u w:val="none"/>
                  <w:bdr w:val="none" w:color="auto" w:sz="0" w:space="0"/>
                </w:rPr>
                <w:fldChar w:fldCharType="separate"/>
              </w:r>
            </w:ins>
            <w:ins w:id="108" w:author="Lenovo" w:date="2021-03-05T05:33:35Z">
              <w:r>
                <w:rPr>
                  <w:rStyle w:val="6"/>
                  <w:rFonts w:ascii="Times New Roman" w:hAnsi="Times New Roman" w:eastAsia="Georgia" w:cs="Times New Roman"/>
                  <w:i w:val="0"/>
                  <w:iCs w:val="0"/>
                  <w:caps w:val="0"/>
                  <w:color w:val="EEC7BC"/>
                  <w:spacing w:val="0"/>
                  <w:sz w:val="24"/>
                  <w:szCs w:val="24"/>
                  <w:u w:val="none"/>
                  <w:bdr w:val="none" w:color="auto" w:sz="0" w:space="0"/>
                </w:rPr>
                <w:t>http://frakangkers.blogspot.co.id/2014/02/kti-tentang-dampak-game-online-terhadap.html</w:t>
              </w:r>
            </w:ins>
            <w:ins w:id="109" w:author="Lenovo" w:date="2021-03-05T05:33:35Z">
              <w:r>
                <w:rPr>
                  <w:rFonts w:hint="default" w:ascii="Georgia" w:hAnsi="Georgia" w:eastAsia="Georgia" w:cs="Georgia"/>
                  <w:i w:val="0"/>
                  <w:iCs w:val="0"/>
                  <w:caps w:val="0"/>
                  <w:color w:val="EEC7BC"/>
                  <w:spacing w:val="0"/>
                  <w:sz w:val="19"/>
                  <w:szCs w:val="19"/>
                  <w:u w:val="none"/>
                  <w:bdr w:val="none" w:color="auto" w:sz="0" w:space="0"/>
                </w:rPr>
                <w:fldChar w:fldCharType="end"/>
              </w:r>
            </w:ins>
          </w:p>
          <w:p>
            <w:pPr>
              <w:pStyle w:val="10"/>
              <w:numPr>
                <w:ilvl w:val="0"/>
                <w:numId w:val="0"/>
              </w:numPr>
              <w:spacing w:after="0" w:line="240" w:lineRule="auto"/>
              <w:ind w:left="46" w:leftChars="0"/>
              <w:rPr>
                <w:ins w:id="110" w:author="Lenovo" w:date="2021-03-05T05:34:23Z"/>
                <w:rStyle w:val="6"/>
                <w:rFonts w:hint="default" w:ascii="Times New Roman" w:hAnsi="Times New Roman" w:eastAsia="Georgia" w:cs="Times New Roman"/>
                <w:i w:val="0"/>
                <w:iCs w:val="0"/>
                <w:caps w:val="0"/>
                <w:color w:val="202020"/>
                <w:spacing w:val="0"/>
                <w:sz w:val="24"/>
                <w:szCs w:val="24"/>
                <w:u w:val="none"/>
                <w:bdr w:val="none" w:color="auto" w:sz="0" w:space="0"/>
              </w:rPr>
            </w:pPr>
            <w:ins w:id="111" w:author="Lenovo" w:date="2021-03-05T05:33:53Z">
              <w:r>
                <w:rPr>
                  <w:rFonts w:ascii="Times New Roman" w:hAnsi="Times New Roman" w:eastAsia="Symbol" w:cs="Times New Roman"/>
                  <w:i w:val="0"/>
                  <w:iCs w:val="0"/>
                  <w:caps w:val="0"/>
                  <w:color w:val="000000"/>
                  <w:spacing w:val="0"/>
                  <w:sz w:val="14"/>
                  <w:szCs w:val="14"/>
                  <w:bdr w:val="none" w:color="auto" w:sz="0" w:space="0"/>
                </w:rPr>
                <w:t> </w:t>
              </w:r>
            </w:ins>
            <w:ins w:id="112" w:author="Lenovo" w:date="2021-03-05T05:33:53Z">
              <w:r>
                <w:rPr>
                  <w:rFonts w:ascii="Georgia" w:hAnsi="Georgia" w:eastAsia="Georgia" w:cs="Georgia"/>
                  <w:i w:val="0"/>
                  <w:iCs w:val="0"/>
                  <w:caps w:val="0"/>
                  <w:color w:val="202020"/>
                  <w:spacing w:val="0"/>
                  <w:sz w:val="19"/>
                  <w:szCs w:val="19"/>
                  <w:u w:val="none"/>
                  <w:bdr w:val="none" w:color="auto" w:sz="0" w:space="0"/>
                </w:rPr>
                <w:fldChar w:fldCharType="begin"/>
              </w:r>
            </w:ins>
            <w:ins w:id="113" w:author="Lenovo" w:date="2021-03-05T05:33:53Z">
              <w:r>
                <w:rPr>
                  <w:rFonts w:ascii="Georgia" w:hAnsi="Georgia" w:eastAsia="Georgia" w:cs="Georgia"/>
                  <w:i w:val="0"/>
                  <w:iCs w:val="0"/>
                  <w:caps w:val="0"/>
                  <w:color w:val="202020"/>
                  <w:spacing w:val="0"/>
                  <w:sz w:val="19"/>
                  <w:szCs w:val="19"/>
                  <w:u w:val="none"/>
                  <w:bdr w:val="none" w:color="auto" w:sz="0" w:space="0"/>
                </w:rPr>
                <w:instrText xml:space="preserve"> HYPERLINK "http://duniabaca.com/pengaruh-game-online-bagi-kalangan-remaja-survey.html" </w:instrText>
              </w:r>
            </w:ins>
            <w:ins w:id="114" w:author="Lenovo" w:date="2021-03-05T05:33:53Z">
              <w:r>
                <w:rPr>
                  <w:rFonts w:ascii="Georgia" w:hAnsi="Georgia" w:eastAsia="Georgia" w:cs="Georgia"/>
                  <w:i w:val="0"/>
                  <w:iCs w:val="0"/>
                  <w:caps w:val="0"/>
                  <w:color w:val="202020"/>
                  <w:spacing w:val="0"/>
                  <w:sz w:val="19"/>
                  <w:szCs w:val="19"/>
                  <w:u w:val="none"/>
                  <w:bdr w:val="none" w:color="auto" w:sz="0" w:space="0"/>
                </w:rPr>
                <w:fldChar w:fldCharType="separate"/>
              </w:r>
            </w:ins>
            <w:ins w:id="115" w:author="Lenovo" w:date="2021-03-05T05:33:53Z">
              <w:r>
                <w:rPr>
                  <w:rStyle w:val="6"/>
                  <w:rFonts w:hint="default" w:ascii="Times New Roman" w:hAnsi="Times New Roman" w:eastAsia="Georgia" w:cs="Times New Roman"/>
                  <w:i w:val="0"/>
                  <w:iCs w:val="0"/>
                  <w:caps w:val="0"/>
                  <w:color w:val="202020"/>
                  <w:spacing w:val="0"/>
                  <w:sz w:val="24"/>
                  <w:szCs w:val="24"/>
                  <w:u w:val="none"/>
                  <w:bdr w:val="none" w:color="auto" w:sz="0" w:space="0"/>
                </w:rPr>
                <w:t>http://duniabaca.com/pengaruh-game-</w:t>
              </w:r>
            </w:ins>
          </w:p>
          <w:p>
            <w:pPr>
              <w:pStyle w:val="10"/>
              <w:numPr>
                <w:ilvl w:val="0"/>
                <w:numId w:val="0"/>
              </w:numPr>
              <w:spacing w:after="0" w:line="240" w:lineRule="auto"/>
              <w:ind w:left="46" w:leftChars="0"/>
              <w:rPr>
                <w:ins w:id="116" w:author="Lenovo" w:date="2021-03-05T05:33:54Z"/>
                <w:rFonts w:hint="default" w:ascii="Georgia" w:hAnsi="Georgia" w:eastAsia="Georgia" w:cs="Georgia"/>
                <w:i w:val="0"/>
                <w:iCs w:val="0"/>
                <w:caps w:val="0"/>
                <w:color w:val="202020"/>
                <w:spacing w:val="0"/>
                <w:sz w:val="19"/>
                <w:szCs w:val="19"/>
                <w:u w:val="none"/>
                <w:bdr w:val="none" w:color="auto" w:sz="0" w:space="0"/>
              </w:rPr>
            </w:pPr>
            <w:ins w:id="117" w:author="Lenovo" w:date="2021-03-05T05:33:53Z">
              <w:r>
                <w:rPr>
                  <w:rStyle w:val="6"/>
                  <w:rFonts w:hint="default" w:ascii="Times New Roman" w:hAnsi="Times New Roman" w:eastAsia="Georgia" w:cs="Times New Roman"/>
                  <w:i w:val="0"/>
                  <w:iCs w:val="0"/>
                  <w:caps w:val="0"/>
                  <w:color w:val="202020"/>
                  <w:spacing w:val="0"/>
                  <w:sz w:val="24"/>
                  <w:szCs w:val="24"/>
                  <w:u w:val="none"/>
                  <w:bdr w:val="none" w:color="auto" w:sz="0" w:space="0"/>
                </w:rPr>
                <w:t>online-bagi-kalangan-remaja-survey.html</w:t>
              </w:r>
            </w:ins>
            <w:ins w:id="118" w:author="Lenovo" w:date="2021-03-05T05:33:53Z">
              <w:r>
                <w:rPr>
                  <w:rFonts w:hint="default" w:ascii="Georgia" w:hAnsi="Georgia" w:eastAsia="Georgia" w:cs="Georgia"/>
                  <w:i w:val="0"/>
                  <w:iCs w:val="0"/>
                  <w:caps w:val="0"/>
                  <w:color w:val="202020"/>
                  <w:spacing w:val="0"/>
                  <w:sz w:val="19"/>
                  <w:szCs w:val="19"/>
                  <w:u w:val="none"/>
                  <w:bdr w:val="none" w:color="auto" w:sz="0" w:space="0"/>
                </w:rPr>
                <w:fldChar w:fldCharType="end"/>
              </w:r>
            </w:ins>
          </w:p>
          <w:p>
            <w:pPr>
              <w:pStyle w:val="10"/>
              <w:numPr>
                <w:ilvl w:val="0"/>
                <w:numId w:val="0"/>
              </w:numPr>
              <w:spacing w:after="0" w:line="240" w:lineRule="auto"/>
              <w:ind w:left="46" w:leftChars="0"/>
              <w:rPr>
                <w:rFonts w:hint="default" w:ascii="Georgia" w:hAnsi="Georgia" w:eastAsia="Georgia" w:cs="Georgia"/>
                <w:i w:val="0"/>
                <w:iCs w:val="0"/>
                <w:caps w:val="0"/>
                <w:color w:val="202020"/>
                <w:spacing w:val="0"/>
                <w:sz w:val="19"/>
                <w:szCs w:val="19"/>
                <w:u w:val="none"/>
                <w:bdr w:val="none" w:color="auto" w:sz="0" w:space="0"/>
                <w:lang w:val="en-US"/>
              </w:rPr>
            </w:pPr>
            <w:ins w:id="119" w:author="Lenovo" w:date="2021-03-05T05:34:19Z">
              <w:r>
                <w:rPr>
                  <w:rFonts w:hint="default" w:ascii="Georgia" w:hAnsi="Georgia" w:eastAsia="Georgia"/>
                  <w:i w:val="0"/>
                  <w:iCs w:val="0"/>
                  <w:caps w:val="0"/>
                  <w:color w:val="202020"/>
                  <w:spacing w:val="0"/>
                  <w:sz w:val="19"/>
                  <w:szCs w:val="19"/>
                  <w:u w:val="none"/>
                  <w:bdr w:val="none" w:color="auto" w:sz="0" w:space="0"/>
                  <w:lang w:val="en-US"/>
                </w:rPr>
                <w:t xml:space="preserve"> http://www.docstoc.com/docs/72587326/BAHAYA-BERMAIN-GAME-ONLINE</w:t>
              </w:r>
            </w:ins>
          </w:p>
          <w:p>
            <w:pPr>
              <w:pStyle w:val="10"/>
              <w:numPr>
                <w:ilvl w:val="0"/>
                <w:numId w:val="0"/>
              </w:numPr>
              <w:spacing w:after="0" w:line="240" w:lineRule="auto"/>
              <w:ind w:left="46" w:leftChars="0"/>
              <w:rPr>
                <w:rFonts w:hint="default"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10"/>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970" w:type="dxa"/>
          </w:tcPr>
          <w:p>
            <w:pPr>
              <w:pStyle w:val="10"/>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Pembahasan (isi)</w:t>
            </w:r>
          </w:p>
        </w:tc>
        <w:tc>
          <w:tcPr>
            <w:tcW w:w="5125" w:type="dxa"/>
          </w:tcPr>
          <w:p>
            <w:pPr>
              <w:pStyle w:val="10"/>
              <w:numPr>
                <w:ilvl w:val="0"/>
                <w:numId w:val="16"/>
              </w:numPr>
              <w:spacing w:after="0" w:line="240" w:lineRule="auto"/>
              <w:ind w:left="408"/>
              <w:rPr>
                <w:rFonts w:ascii="Times New Roman" w:hAnsi="Times New Roman" w:cs="Times New Roman"/>
                <w:sz w:val="24"/>
                <w:szCs w:val="24"/>
                <w:lang w:val="id-ID"/>
              </w:rPr>
            </w:pPr>
            <w:r>
              <w:rPr>
                <w:rFonts w:ascii="Times New Roman" w:hAnsi="Times New Roman" w:cs="Times New Roman"/>
                <w:sz w:val="24"/>
                <w:szCs w:val="24"/>
                <w:lang w:val="id-ID"/>
              </w:rPr>
              <w:t>Kerangka Teoritis</w:t>
            </w:r>
          </w:p>
          <w:p>
            <w:pPr>
              <w:pStyle w:val="10"/>
              <w:numPr>
                <w:ilvl w:val="0"/>
                <w:numId w:val="0"/>
              </w:numPr>
              <w:spacing w:after="0" w:line="240" w:lineRule="auto"/>
              <w:ind w:left="48"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Game online saat ini sedang marak dimainkan di kalangan pelajar. Game online yang dimainkan bisa melalui komputer dan ponsel pintar mereka. Bermain game online sepertinya sudah menjadi suatu keharusan di kalangan pelajar. Hal ini dibuktikan 90% pelajar bermain game online. Tidak ada yang salah dengan bermain game online untuk mencari hiburan jika sudah penat menjalani aktivitas seharian. Permasalahannya terletak pada kecanduan pelajar untuk terus bermain game online.</w:t>
            </w:r>
          </w:p>
          <w:p>
            <w:pPr>
              <w:pStyle w:val="10"/>
              <w:numPr>
                <w:ilvl w:val="0"/>
                <w:numId w:val="0"/>
              </w:numPr>
              <w:spacing w:after="0" w:line="240" w:lineRule="auto"/>
              <w:ind w:left="48"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Kecanduan bermain game online mengakibatkan mereka bermain game online tanpa mengenal waktu. Mereka juga menjadi lalai akan tugas dan tanggung jawab mereka sebagai pelajar. Tentunya dalam jangka waktu yang panjang hal ini akan berakibat buruk bagi mereka. </w:t>
            </w:r>
          </w:p>
          <w:p>
            <w:pPr>
              <w:pStyle w:val="10"/>
              <w:numPr>
                <w:ilvl w:val="0"/>
                <w:numId w:val="0"/>
              </w:numPr>
              <w:spacing w:after="0" w:line="240" w:lineRule="auto"/>
              <w:ind w:left="48"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Bidang akademik mereka menjadi terbengkalai akibat terlalu asyik bermain game. Semua tugas dan tanggung jawab mereka abaikan.</w:t>
            </w:r>
          </w:p>
          <w:p>
            <w:pPr>
              <w:pStyle w:val="10"/>
              <w:numPr>
                <w:ilvl w:val="0"/>
                <w:numId w:val="0"/>
              </w:numPr>
              <w:spacing w:after="0" w:line="240" w:lineRule="auto"/>
              <w:ind w:left="48" w:leftChars="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Selain bidang akademik yang terganggu akibat bermain game online, ada juga dampak bagi kesehatan jika terlalu sering bermain game online tanpa mengenal waktu. </w:t>
            </w:r>
          </w:p>
          <w:p>
            <w:pPr>
              <w:pStyle w:val="10"/>
              <w:numPr>
                <w:ilvl w:val="0"/>
                <w:numId w:val="0"/>
              </w:numPr>
              <w:spacing w:after="0" w:line="240" w:lineRule="auto"/>
              <w:ind w:left="48" w:leftChars="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Berikut dampak dari bermain game online tanpa mengenal waktu :</w:t>
            </w:r>
          </w:p>
          <w:p>
            <w:pPr>
              <w:pStyle w:val="10"/>
              <w:numPr>
                <w:ilvl w:val="0"/>
                <w:numId w:val="17"/>
              </w:numPr>
              <w:spacing w:after="0" w:line="240" w:lineRule="auto"/>
              <w:ind w:left="840" w:leftChars="0" w:hanging="420" w:firstLineChars="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w:t>
            </w:r>
            <w:r>
              <w:rPr>
                <w:rFonts w:hint="default" w:ascii="Times New Roman" w:hAnsi="Times New Roman" w:cs="Times New Roman"/>
                <w:b/>
                <w:bCs/>
                <w:i w:val="0"/>
                <w:iCs w:val="0"/>
                <w:sz w:val="24"/>
                <w:szCs w:val="24"/>
                <w:lang w:val="en-US"/>
              </w:rPr>
              <w:t>Eye Strain</w:t>
            </w:r>
          </w:p>
          <w:p>
            <w:pPr>
              <w:pStyle w:val="10"/>
              <w:numPr>
                <w:ilvl w:val="0"/>
                <w:numId w:val="0"/>
              </w:numPr>
              <w:spacing w:after="0" w:line="240" w:lineRule="auto"/>
              <w:ind w:left="420" w:leftChars="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Eye strain adalah kelelahan mata yang terjadi apabila seseorang terlalu lama berada di depan layar komputer, HP, dan TV. Pada pemain game online selain menatap monitor terus menerus mata juga jarang berkedip sehingga bisa menyebabkan eye strain.</w:t>
            </w:r>
          </w:p>
          <w:p>
            <w:pPr>
              <w:pStyle w:val="10"/>
              <w:numPr>
                <w:ilvl w:val="0"/>
                <w:numId w:val="17"/>
              </w:numPr>
              <w:spacing w:after="0" w:line="240" w:lineRule="auto"/>
              <w:ind w:left="840" w:leftChars="0" w:hanging="420" w:firstLineChars="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w:t>
            </w:r>
            <w:r>
              <w:rPr>
                <w:rFonts w:hint="default" w:ascii="Times New Roman" w:hAnsi="Times New Roman" w:cs="Times New Roman"/>
                <w:b/>
                <w:bCs/>
                <w:i w:val="0"/>
                <w:iCs w:val="0"/>
                <w:sz w:val="24"/>
                <w:szCs w:val="24"/>
                <w:lang w:val="en-US"/>
              </w:rPr>
              <w:t>Ambeien</w:t>
            </w:r>
          </w:p>
          <w:p>
            <w:pPr>
              <w:pStyle w:val="10"/>
              <w:numPr>
                <w:ilvl w:val="0"/>
                <w:numId w:val="0"/>
              </w:numPr>
              <w:spacing w:after="0" w:line="240" w:lineRule="auto"/>
              <w:ind w:left="420" w:leftChars="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Duduk dalam waktu lama bisa mengganggu sirkulasi darah dan menekan pembuluh darah vena di sekitar anus, sehingga menimbulkan penonjolan darah yang terasa panas dan sakit.</w:t>
            </w:r>
          </w:p>
          <w:p>
            <w:pPr>
              <w:pStyle w:val="10"/>
              <w:numPr>
                <w:ilvl w:val="0"/>
                <w:numId w:val="17"/>
              </w:numPr>
              <w:spacing w:after="0" w:line="240" w:lineRule="auto"/>
              <w:ind w:left="840" w:leftChars="0" w:hanging="420" w:firstLineChars="0"/>
              <w:rPr>
                <w:rFonts w:hint="default" w:ascii="Times New Roman" w:hAnsi="Times New Roman" w:cs="Times New Roman"/>
                <w:i w:val="0"/>
                <w:iCs w:val="0"/>
                <w:sz w:val="24"/>
                <w:szCs w:val="24"/>
                <w:lang w:val="en-US"/>
              </w:rPr>
            </w:pPr>
            <w:r>
              <w:rPr>
                <w:rFonts w:hint="default" w:ascii="Times New Roman" w:hAnsi="Times New Roman" w:cs="Times New Roman"/>
                <w:b/>
                <w:bCs/>
                <w:i w:val="0"/>
                <w:iCs w:val="0"/>
                <w:sz w:val="24"/>
                <w:szCs w:val="24"/>
                <w:lang w:val="en-US"/>
              </w:rPr>
              <w:t>Carpal Tunel Syndrome</w:t>
            </w:r>
          </w:p>
          <w:p>
            <w:pPr>
              <w:pStyle w:val="10"/>
              <w:numPr>
                <w:ilvl w:val="0"/>
                <w:numId w:val="0"/>
              </w:numPr>
              <w:spacing w:after="0" w:line="240" w:lineRule="auto"/>
              <w:ind w:left="420" w:leftChars="0"/>
              <w:rPr>
                <w:rFonts w:hint="default" w:ascii="Times New Roman" w:hAnsi="Times New Roman" w:cs="Times New Roman"/>
                <w:i w:val="0"/>
                <w:iCs w:val="0"/>
                <w:sz w:val="24"/>
                <w:szCs w:val="24"/>
                <w:lang w:val="en-US"/>
              </w:rPr>
            </w:pPr>
            <w:r>
              <w:rPr>
                <w:rFonts w:hint="default" w:ascii="Times New Roman" w:hAnsi="Times New Roman"/>
                <w:i w:val="0"/>
                <w:iCs w:val="0"/>
                <w:sz w:val="24"/>
                <w:szCs w:val="24"/>
                <w:lang w:val="en-US"/>
              </w:rPr>
              <w:t>Penyakit yang disebabkan karena tekanan dan ketegangan pada saraf di pergelangan tangan yang berfungsi merasakan dan pergerakan untuk bagian tangan dan jari. Tekanan dan ketegangan ini dapat menyebabkan mati rasa, kesemutan, kelemahan, atau kerusakan otot pada tangan dan jari</w:t>
            </w:r>
          </w:p>
          <w:p>
            <w:pPr>
              <w:pStyle w:val="10"/>
              <w:numPr>
                <w:ilvl w:val="0"/>
                <w:numId w:val="17"/>
              </w:numPr>
              <w:spacing w:after="0" w:line="240" w:lineRule="auto"/>
              <w:ind w:left="840" w:leftChars="0" w:hanging="420" w:firstLineChars="0"/>
              <w:rPr>
                <w:rFonts w:hint="default" w:ascii="Times New Roman" w:hAnsi="Times New Roman" w:cs="Times New Roman"/>
                <w:i w:val="0"/>
                <w:iCs w:val="0"/>
                <w:sz w:val="24"/>
                <w:szCs w:val="24"/>
                <w:lang w:val="en-US"/>
              </w:rPr>
            </w:pPr>
            <w:r>
              <w:rPr>
                <w:rFonts w:hint="default" w:ascii="Times New Roman" w:hAnsi="Times New Roman" w:cs="Times New Roman"/>
                <w:b/>
                <w:bCs/>
                <w:i w:val="0"/>
                <w:iCs w:val="0"/>
                <w:sz w:val="24"/>
                <w:szCs w:val="24"/>
                <w:lang w:val="en-US"/>
              </w:rPr>
              <w:t>Mengganggu Metabolisme</w:t>
            </w:r>
          </w:p>
          <w:p>
            <w:pPr>
              <w:pStyle w:val="10"/>
              <w:numPr>
                <w:ilvl w:val="0"/>
                <w:numId w:val="0"/>
              </w:numPr>
              <w:spacing w:after="0" w:line="240" w:lineRule="auto"/>
              <w:ind w:left="420" w:leftChars="0"/>
              <w:rPr>
                <w:rFonts w:hint="default" w:ascii="Times New Roman" w:hAnsi="Times New Roman"/>
                <w:i w:val="0"/>
                <w:iCs w:val="0"/>
                <w:sz w:val="24"/>
                <w:szCs w:val="24"/>
                <w:lang w:val="en-US"/>
              </w:rPr>
            </w:pPr>
            <w:r>
              <w:rPr>
                <w:rFonts w:hint="default" w:ascii="Times New Roman" w:hAnsi="Times New Roman"/>
                <w:i w:val="0"/>
                <w:iCs w:val="0"/>
                <w:sz w:val="24"/>
                <w:szCs w:val="24"/>
                <w:lang w:val="en-US"/>
              </w:rPr>
              <w:t>Duduk tanpa aktivitas fisik terlalu lama membuat otot tidak melakukan aktivitas yang berakibat menurunnya metabolisme. Dalam jangka panjang dampaknya diantaranya menurunnya massa otot, kegemukan, menurunnya sistem kekebalan tubuh sehingga lebih mudah terserang penyakit. Sebenarnya ini efek-efek yang ditimbulkan diatas tidak terbatas pada game online saja tetapi juga bisa terjadi pada sebagian besar orang yang memainkan konsol game atau game pada ponsel pintar karena pada dasarnya kebanyakan game dibuat supaya pemainnya ingin memainkannya secara berulang-ulang dan kecanduan, tetapi dampaknya lebih besar pada online gamers karena tingkat kecanduan yang tinggi.</w:t>
            </w:r>
          </w:p>
          <w:p>
            <w:pPr>
              <w:pStyle w:val="10"/>
              <w:numPr>
                <w:ilvl w:val="0"/>
                <w:numId w:val="0"/>
              </w:numPr>
              <w:spacing w:after="0" w:line="240" w:lineRule="auto"/>
              <w:ind w:left="420" w:leftChars="0"/>
              <w:rPr>
                <w:rFonts w:hint="default" w:ascii="Times New Roman" w:hAnsi="Times New Roman"/>
                <w:i w:val="0"/>
                <w:iCs w:val="0"/>
                <w:sz w:val="24"/>
                <w:szCs w:val="24"/>
                <w:lang w:val="en-US"/>
              </w:rPr>
            </w:pPr>
          </w:p>
          <w:p>
            <w:pPr>
              <w:pStyle w:val="10"/>
              <w:numPr>
                <w:ilvl w:val="0"/>
                <w:numId w:val="16"/>
              </w:numPr>
              <w:spacing w:after="0" w:line="240" w:lineRule="auto"/>
              <w:ind w:left="408"/>
              <w:rPr>
                <w:rFonts w:ascii="Times New Roman" w:hAnsi="Times New Roman" w:cs="Times New Roman"/>
                <w:sz w:val="24"/>
                <w:szCs w:val="24"/>
                <w:lang w:val="id-ID"/>
              </w:rPr>
            </w:pPr>
            <w:r>
              <w:rPr>
                <w:rFonts w:ascii="Times New Roman" w:hAnsi="Times New Roman" w:cs="Times New Roman"/>
                <w:sz w:val="24"/>
                <w:szCs w:val="24"/>
                <w:lang w:val="id-ID"/>
              </w:rPr>
              <w:t>Metode Pengumpulan Data</w:t>
            </w:r>
          </w:p>
          <w:p>
            <w:pPr>
              <w:pStyle w:val="10"/>
              <w:numPr>
                <w:ilvl w:val="0"/>
                <w:numId w:val="0"/>
              </w:numPr>
              <w:spacing w:after="0" w:line="240" w:lineRule="auto"/>
              <w:ind w:left="48"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Metode pengumpulan data dilakukan dengan cara kuisoner yang akan diikuti oleh beberapa perwakilan siswa SMP 226 Jakarta yang berjumlah 288 orang. Agar responden menjawab pertanyaan dengan jujur maka responden tidak perlu menuliskan identitas mereka.</w:t>
            </w:r>
          </w:p>
          <w:p>
            <w:pPr>
              <w:pStyle w:val="10"/>
              <w:numPr>
                <w:ilvl w:val="0"/>
                <w:numId w:val="16"/>
              </w:numPr>
              <w:spacing w:after="0" w:line="240" w:lineRule="auto"/>
              <w:ind w:left="408"/>
              <w:rPr>
                <w:rFonts w:ascii="Times New Roman" w:hAnsi="Times New Roman" w:cs="Times New Roman"/>
                <w:sz w:val="24"/>
                <w:szCs w:val="24"/>
                <w:lang w:val="id-ID"/>
              </w:rPr>
            </w:pPr>
            <w:r>
              <w:rPr>
                <w:rFonts w:ascii="Times New Roman" w:hAnsi="Times New Roman" w:cs="Times New Roman"/>
                <w:sz w:val="24"/>
                <w:szCs w:val="24"/>
                <w:lang w:val="id-ID"/>
              </w:rPr>
              <w:t>Pengolahan Data</w:t>
            </w:r>
          </w:p>
          <w:p>
            <w:pPr>
              <w:pStyle w:val="10"/>
              <w:numPr>
                <w:numId w:val="0"/>
              </w:numPr>
              <w:spacing w:after="0" w:line="240" w:lineRule="auto"/>
              <w:ind w:left="48"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Hasil kuisoner yang dilakukan oleh 288 ssiwa dengan pernyataan berikut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Change w:id="120" w:author="Lenovo" w:date="2021-03-05T05:06:05Z">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PrChange>
            </w:tblPr>
            <w:tblGrid>
              <w:gridCol w:w="648"/>
              <w:gridCol w:w="2295"/>
              <w:gridCol w:w="790"/>
              <w:gridCol w:w="1166"/>
              <w:tblGridChange w:id="121">
                <w:tblGrid>
                  <w:gridCol w:w="648"/>
                  <w:gridCol w:w="579"/>
                  <w:gridCol w:w="1227"/>
                  <w:gridCol w:w="489"/>
                  <w:gridCol w:w="738"/>
                  <w:gridCol w:w="52"/>
                  <w:gridCol w:w="1166"/>
                  <w:gridCol w:w="10"/>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Change w:id="123" w:author="Lenovo" w:date="2021-03-05T05:06:05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blPrExChange>
              </w:tblPrEx>
              <w:trPr>
                <w:ins w:id="122" w:author="Lenovo" w:date="2021-03-05T05:05:41Z"/>
              </w:trPr>
              <w:tc>
                <w:tcPr>
                  <w:tcW w:w="657" w:type="dxa"/>
                  <w:tcPrChange w:id="124" w:author="Lenovo" w:date="2021-03-05T05:06:05Z">
                    <w:tcPr>
                      <w:tcW w:w="1227" w:type="dxa"/>
                      <w:gridSpan w:val="2"/>
                    </w:tcPr>
                  </w:tcPrChange>
                </w:tcPr>
                <w:p>
                  <w:pPr>
                    <w:pStyle w:val="10"/>
                    <w:numPr>
                      <w:numId w:val="0"/>
                    </w:numPr>
                    <w:spacing w:after="0" w:line="240" w:lineRule="auto"/>
                    <w:rPr>
                      <w:ins w:id="125" w:author="Lenovo" w:date="2021-03-05T05:05:41Z"/>
                      <w:rFonts w:hint="default" w:ascii="Times New Roman" w:hAnsi="Times New Roman" w:cs="Times New Roman"/>
                      <w:sz w:val="24"/>
                      <w:szCs w:val="24"/>
                      <w:vertAlign w:val="baseline"/>
                      <w:lang w:val="en-US"/>
                    </w:rPr>
                  </w:pPr>
                  <w:ins w:id="126" w:author="Lenovo" w:date="2021-03-05T05:05:44Z">
                    <w:r>
                      <w:rPr>
                        <w:rFonts w:hint="default" w:ascii="Times New Roman" w:hAnsi="Times New Roman" w:cs="Times New Roman"/>
                        <w:sz w:val="24"/>
                        <w:szCs w:val="24"/>
                        <w:vertAlign w:val="baseline"/>
                        <w:lang w:val="en-US"/>
                      </w:rPr>
                      <w:t>N</w:t>
                    </w:r>
                  </w:ins>
                  <w:ins w:id="127" w:author="Lenovo" w:date="2021-03-05T05:05:45Z">
                    <w:r>
                      <w:rPr>
                        <w:rFonts w:hint="default" w:ascii="Times New Roman" w:hAnsi="Times New Roman" w:cs="Times New Roman"/>
                        <w:sz w:val="24"/>
                        <w:szCs w:val="24"/>
                        <w:vertAlign w:val="baseline"/>
                        <w:lang w:val="en-US"/>
                      </w:rPr>
                      <w:t>o.</w:t>
                    </w:r>
                  </w:ins>
                </w:p>
              </w:tc>
              <w:tc>
                <w:tcPr>
                  <w:tcW w:w="2367" w:type="dxa"/>
                  <w:tcPrChange w:id="128" w:author="Lenovo" w:date="2021-03-05T05:06:05Z">
                    <w:tcPr>
                      <w:tcW w:w="1227" w:type="dxa"/>
                    </w:tcPr>
                  </w:tcPrChange>
                </w:tcPr>
                <w:p>
                  <w:pPr>
                    <w:pStyle w:val="10"/>
                    <w:numPr>
                      <w:numId w:val="0"/>
                    </w:numPr>
                    <w:spacing w:after="0" w:line="240" w:lineRule="auto"/>
                    <w:rPr>
                      <w:ins w:id="129" w:author="Lenovo" w:date="2021-03-05T05:05:41Z"/>
                      <w:rFonts w:hint="default" w:ascii="Times New Roman" w:hAnsi="Times New Roman" w:cs="Times New Roman"/>
                      <w:sz w:val="24"/>
                      <w:szCs w:val="24"/>
                      <w:vertAlign w:val="baseline"/>
                      <w:lang w:val="en-US"/>
                    </w:rPr>
                  </w:pPr>
                  <w:ins w:id="130" w:author="Lenovo" w:date="2021-03-05T05:05:46Z">
                    <w:r>
                      <w:rPr>
                        <w:rFonts w:hint="default" w:ascii="Times New Roman" w:hAnsi="Times New Roman" w:cs="Times New Roman"/>
                        <w:sz w:val="24"/>
                        <w:szCs w:val="24"/>
                        <w:vertAlign w:val="baseline"/>
                        <w:lang w:val="en-US"/>
                      </w:rPr>
                      <w:t>P</w:t>
                    </w:r>
                  </w:ins>
                  <w:ins w:id="131" w:author="Lenovo" w:date="2021-03-05T05:05:47Z">
                    <w:r>
                      <w:rPr>
                        <w:rFonts w:hint="default" w:ascii="Times New Roman" w:hAnsi="Times New Roman" w:cs="Times New Roman"/>
                        <w:sz w:val="24"/>
                        <w:szCs w:val="24"/>
                        <w:vertAlign w:val="baseline"/>
                        <w:lang w:val="en-US"/>
                      </w:rPr>
                      <w:t>ernyata</w:t>
                    </w:r>
                  </w:ins>
                  <w:ins w:id="132" w:author="Lenovo" w:date="2021-03-05T05:05:48Z">
                    <w:r>
                      <w:rPr>
                        <w:rFonts w:hint="default" w:ascii="Times New Roman" w:hAnsi="Times New Roman" w:cs="Times New Roman"/>
                        <w:sz w:val="24"/>
                        <w:szCs w:val="24"/>
                        <w:vertAlign w:val="baseline"/>
                        <w:lang w:val="en-US"/>
                      </w:rPr>
                      <w:t>an</w:t>
                    </w:r>
                  </w:ins>
                </w:p>
              </w:tc>
              <w:tc>
                <w:tcPr>
                  <w:tcW w:w="663" w:type="dxa"/>
                  <w:tcPrChange w:id="133" w:author="Lenovo" w:date="2021-03-05T05:06:05Z">
                    <w:tcPr>
                      <w:tcW w:w="1227" w:type="dxa"/>
                      <w:gridSpan w:val="2"/>
                    </w:tcPr>
                  </w:tcPrChange>
                </w:tcPr>
                <w:p>
                  <w:pPr>
                    <w:pStyle w:val="10"/>
                    <w:numPr>
                      <w:numId w:val="0"/>
                    </w:numPr>
                    <w:spacing w:after="0" w:line="240" w:lineRule="auto"/>
                    <w:rPr>
                      <w:ins w:id="134" w:author="Lenovo" w:date="2021-03-05T05:05:41Z"/>
                      <w:rFonts w:hint="default" w:ascii="Times New Roman" w:hAnsi="Times New Roman" w:cs="Times New Roman"/>
                      <w:sz w:val="24"/>
                      <w:szCs w:val="24"/>
                      <w:vertAlign w:val="baseline"/>
                      <w:lang w:val="en-US"/>
                    </w:rPr>
                  </w:pPr>
                  <w:ins w:id="135" w:author="Lenovo" w:date="2021-03-05T05:05:49Z">
                    <w:r>
                      <w:rPr>
                        <w:rFonts w:hint="default" w:ascii="Times New Roman" w:hAnsi="Times New Roman" w:cs="Times New Roman"/>
                        <w:sz w:val="24"/>
                        <w:szCs w:val="24"/>
                        <w:vertAlign w:val="baseline"/>
                        <w:lang w:val="en-US"/>
                      </w:rPr>
                      <w:t>Ya</w:t>
                    </w:r>
                  </w:ins>
                </w:p>
              </w:tc>
              <w:tc>
                <w:tcPr>
                  <w:tcW w:w="1212" w:type="dxa"/>
                  <w:tcPrChange w:id="136" w:author="Lenovo" w:date="2021-03-05T05:06:05Z">
                    <w:tcPr>
                      <w:tcW w:w="1228" w:type="dxa"/>
                      <w:gridSpan w:val="3"/>
                    </w:tcPr>
                  </w:tcPrChange>
                </w:tcPr>
                <w:p>
                  <w:pPr>
                    <w:pStyle w:val="10"/>
                    <w:numPr>
                      <w:numId w:val="0"/>
                    </w:numPr>
                    <w:spacing w:after="0" w:line="240" w:lineRule="auto"/>
                    <w:rPr>
                      <w:ins w:id="137" w:author="Lenovo" w:date="2021-03-05T05:05:41Z"/>
                      <w:rFonts w:hint="default" w:ascii="Times New Roman" w:hAnsi="Times New Roman" w:cs="Times New Roman"/>
                      <w:sz w:val="24"/>
                      <w:szCs w:val="24"/>
                      <w:vertAlign w:val="baseline"/>
                      <w:lang w:val="en-US"/>
                    </w:rPr>
                  </w:pPr>
                  <w:ins w:id="138" w:author="Lenovo" w:date="2021-03-05T05:05:50Z">
                    <w:r>
                      <w:rPr>
                        <w:rFonts w:hint="default" w:ascii="Times New Roman" w:hAnsi="Times New Roman" w:cs="Times New Roman"/>
                        <w:sz w:val="24"/>
                        <w:szCs w:val="24"/>
                        <w:vertAlign w:val="baseline"/>
                        <w:lang w:val="en-US"/>
                      </w:rPr>
                      <w:t>T</w:t>
                    </w:r>
                  </w:ins>
                  <w:ins w:id="139" w:author="Lenovo" w:date="2021-03-05T05:05:51Z">
                    <w:r>
                      <w:rPr>
                        <w:rFonts w:hint="default" w:ascii="Times New Roman" w:hAnsi="Times New Roman" w:cs="Times New Roman"/>
                        <w:sz w:val="24"/>
                        <w:szCs w:val="24"/>
                        <w:vertAlign w:val="baseline"/>
                        <w:lang w:val="en-US"/>
                      </w:rPr>
                      <w:t>idak</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Change w:id="141" w:author="Lenovo" w:date="2021-03-05T05:06:05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blPrExChange>
              </w:tblPrEx>
              <w:trPr>
                <w:ins w:id="140" w:author="Lenovo" w:date="2021-03-05T05:05:41Z"/>
              </w:trPr>
              <w:tc>
                <w:tcPr>
                  <w:tcW w:w="657" w:type="dxa"/>
                  <w:tcPrChange w:id="142" w:author="Lenovo" w:date="2021-03-05T05:06:05Z">
                    <w:tcPr>
                      <w:tcW w:w="1227" w:type="dxa"/>
                      <w:gridSpan w:val="2"/>
                    </w:tcPr>
                  </w:tcPrChange>
                </w:tcPr>
                <w:p>
                  <w:pPr>
                    <w:pStyle w:val="10"/>
                    <w:numPr>
                      <w:numId w:val="0"/>
                    </w:numPr>
                    <w:spacing w:after="0" w:line="240" w:lineRule="auto"/>
                    <w:rPr>
                      <w:ins w:id="143" w:author="Lenovo" w:date="2021-03-05T05:05:41Z"/>
                      <w:rFonts w:hint="default" w:ascii="Times New Roman" w:hAnsi="Times New Roman" w:cs="Times New Roman"/>
                      <w:sz w:val="24"/>
                      <w:szCs w:val="24"/>
                      <w:vertAlign w:val="baseline"/>
                      <w:lang w:val="en-US"/>
                    </w:rPr>
                  </w:pPr>
                  <w:ins w:id="144" w:author="Lenovo" w:date="2021-03-05T05:06:09Z">
                    <w:r>
                      <w:rPr>
                        <w:rFonts w:hint="default" w:ascii="Times New Roman" w:hAnsi="Times New Roman" w:cs="Times New Roman"/>
                        <w:sz w:val="24"/>
                        <w:szCs w:val="24"/>
                        <w:vertAlign w:val="baseline"/>
                        <w:lang w:val="en-US"/>
                      </w:rPr>
                      <w:t>1.</w:t>
                    </w:r>
                  </w:ins>
                </w:p>
              </w:tc>
              <w:tc>
                <w:tcPr>
                  <w:tcW w:w="2367" w:type="dxa"/>
                  <w:tcPrChange w:id="145" w:author="Lenovo" w:date="2021-03-05T05:06:05Z">
                    <w:tcPr>
                      <w:tcW w:w="1227" w:type="dxa"/>
                    </w:tcPr>
                  </w:tcPrChange>
                </w:tcPr>
                <w:p>
                  <w:pPr>
                    <w:pStyle w:val="10"/>
                    <w:numPr>
                      <w:numId w:val="0"/>
                    </w:numPr>
                    <w:spacing w:after="0" w:line="240" w:lineRule="auto"/>
                    <w:rPr>
                      <w:ins w:id="146" w:author="Lenovo" w:date="2021-03-05T05:05:41Z"/>
                      <w:rFonts w:hint="default" w:ascii="Times New Roman" w:hAnsi="Times New Roman" w:cs="Times New Roman"/>
                      <w:sz w:val="24"/>
                      <w:szCs w:val="24"/>
                      <w:vertAlign w:val="baseline"/>
                      <w:lang w:val="en-US"/>
                    </w:rPr>
                  </w:pPr>
                  <w:ins w:id="147" w:author="Lenovo" w:date="2021-03-05T05:06:11Z">
                    <w:r>
                      <w:rPr>
                        <w:rFonts w:hint="default" w:ascii="Times New Roman" w:hAnsi="Times New Roman" w:cs="Times New Roman"/>
                        <w:sz w:val="24"/>
                        <w:szCs w:val="24"/>
                        <w:vertAlign w:val="baseline"/>
                        <w:lang w:val="en-US"/>
                      </w:rPr>
                      <w:t>S</w:t>
                    </w:r>
                  </w:ins>
                  <w:ins w:id="148" w:author="Lenovo" w:date="2021-03-05T05:06:12Z">
                    <w:r>
                      <w:rPr>
                        <w:rFonts w:hint="default" w:ascii="Times New Roman" w:hAnsi="Times New Roman" w:cs="Times New Roman"/>
                        <w:sz w:val="24"/>
                        <w:szCs w:val="24"/>
                        <w:vertAlign w:val="baseline"/>
                        <w:lang w:val="en-US"/>
                      </w:rPr>
                      <w:t xml:space="preserve">aya </w:t>
                    </w:r>
                  </w:ins>
                  <w:ins w:id="149" w:author="Lenovo" w:date="2021-03-05T05:06:13Z">
                    <w:r>
                      <w:rPr>
                        <w:rFonts w:hint="default" w:ascii="Times New Roman" w:hAnsi="Times New Roman" w:cs="Times New Roman"/>
                        <w:sz w:val="24"/>
                        <w:szCs w:val="24"/>
                        <w:vertAlign w:val="baseline"/>
                        <w:lang w:val="en-US"/>
                      </w:rPr>
                      <w:t>mengh</w:t>
                    </w:r>
                  </w:ins>
                  <w:ins w:id="150" w:author="Lenovo" w:date="2021-03-05T05:06:14Z">
                    <w:r>
                      <w:rPr>
                        <w:rFonts w:hint="default" w:ascii="Times New Roman" w:hAnsi="Times New Roman" w:cs="Times New Roman"/>
                        <w:sz w:val="24"/>
                        <w:szCs w:val="24"/>
                        <w:vertAlign w:val="baseline"/>
                        <w:lang w:val="en-US"/>
                      </w:rPr>
                      <w:t>abiskan</w:t>
                    </w:r>
                  </w:ins>
                  <w:ins w:id="151" w:author="Lenovo" w:date="2021-03-05T05:06:15Z">
                    <w:r>
                      <w:rPr>
                        <w:rFonts w:hint="default" w:ascii="Times New Roman" w:hAnsi="Times New Roman" w:cs="Times New Roman"/>
                        <w:sz w:val="24"/>
                        <w:szCs w:val="24"/>
                        <w:vertAlign w:val="baseline"/>
                        <w:lang w:val="en-US"/>
                      </w:rPr>
                      <w:t xml:space="preserve"> wak</w:t>
                    </w:r>
                  </w:ins>
                  <w:ins w:id="152" w:author="Lenovo" w:date="2021-03-05T05:06:16Z">
                    <w:r>
                      <w:rPr>
                        <w:rFonts w:hint="default" w:ascii="Times New Roman" w:hAnsi="Times New Roman" w:cs="Times New Roman"/>
                        <w:sz w:val="24"/>
                        <w:szCs w:val="24"/>
                        <w:vertAlign w:val="baseline"/>
                        <w:lang w:val="en-US"/>
                      </w:rPr>
                      <w:t xml:space="preserve">tu </w:t>
                    </w:r>
                  </w:ins>
                  <w:ins w:id="153" w:author="Lenovo" w:date="2021-03-05T05:06:17Z">
                    <w:r>
                      <w:rPr>
                        <w:rFonts w:hint="default" w:ascii="Times New Roman" w:hAnsi="Times New Roman" w:cs="Times New Roman"/>
                        <w:sz w:val="24"/>
                        <w:szCs w:val="24"/>
                        <w:vertAlign w:val="baseline"/>
                        <w:lang w:val="en-US"/>
                      </w:rPr>
                      <w:t>lebih d</w:t>
                    </w:r>
                  </w:ins>
                  <w:ins w:id="154" w:author="Lenovo" w:date="2021-03-05T05:06:18Z">
                    <w:r>
                      <w:rPr>
                        <w:rFonts w:hint="default" w:ascii="Times New Roman" w:hAnsi="Times New Roman" w:cs="Times New Roman"/>
                        <w:sz w:val="24"/>
                        <w:szCs w:val="24"/>
                        <w:vertAlign w:val="baseline"/>
                        <w:lang w:val="en-US"/>
                      </w:rPr>
                      <w:t xml:space="preserve">ari 4 </w:t>
                    </w:r>
                  </w:ins>
                  <w:ins w:id="155" w:author="Lenovo" w:date="2021-03-05T05:06:19Z">
                    <w:r>
                      <w:rPr>
                        <w:rFonts w:hint="default" w:ascii="Times New Roman" w:hAnsi="Times New Roman" w:cs="Times New Roman"/>
                        <w:sz w:val="24"/>
                        <w:szCs w:val="24"/>
                        <w:vertAlign w:val="baseline"/>
                        <w:lang w:val="en-US"/>
                      </w:rPr>
                      <w:t xml:space="preserve">jam </w:t>
                    </w:r>
                  </w:ins>
                  <w:ins w:id="156" w:author="Lenovo" w:date="2021-03-05T05:06:20Z">
                    <w:r>
                      <w:rPr>
                        <w:rFonts w:hint="default" w:ascii="Times New Roman" w:hAnsi="Times New Roman" w:cs="Times New Roman"/>
                        <w:sz w:val="24"/>
                        <w:szCs w:val="24"/>
                        <w:vertAlign w:val="baseline"/>
                        <w:lang w:val="en-US"/>
                      </w:rPr>
                      <w:t>untuk</w:t>
                    </w:r>
                  </w:ins>
                  <w:ins w:id="157" w:author="Lenovo" w:date="2021-03-05T05:06:21Z">
                    <w:r>
                      <w:rPr>
                        <w:rFonts w:hint="default" w:ascii="Times New Roman" w:hAnsi="Times New Roman" w:cs="Times New Roman"/>
                        <w:sz w:val="24"/>
                        <w:szCs w:val="24"/>
                        <w:vertAlign w:val="baseline"/>
                        <w:lang w:val="en-US"/>
                      </w:rPr>
                      <w:t xml:space="preserve"> berma</w:t>
                    </w:r>
                  </w:ins>
                  <w:ins w:id="158" w:author="Lenovo" w:date="2021-03-05T05:06:22Z">
                    <w:r>
                      <w:rPr>
                        <w:rFonts w:hint="default" w:ascii="Times New Roman" w:hAnsi="Times New Roman" w:cs="Times New Roman"/>
                        <w:sz w:val="24"/>
                        <w:szCs w:val="24"/>
                        <w:vertAlign w:val="baseline"/>
                        <w:lang w:val="en-US"/>
                      </w:rPr>
                      <w:t>in game</w:t>
                    </w:r>
                  </w:ins>
                  <w:ins w:id="159" w:author="Lenovo" w:date="2021-03-05T05:06:23Z">
                    <w:r>
                      <w:rPr>
                        <w:rFonts w:hint="default" w:ascii="Times New Roman" w:hAnsi="Times New Roman" w:cs="Times New Roman"/>
                        <w:sz w:val="24"/>
                        <w:szCs w:val="24"/>
                        <w:vertAlign w:val="baseline"/>
                        <w:lang w:val="en-US"/>
                      </w:rPr>
                      <w:t xml:space="preserve"> onl</w:t>
                    </w:r>
                  </w:ins>
                  <w:ins w:id="160" w:author="Lenovo" w:date="2021-03-05T05:06:24Z">
                    <w:r>
                      <w:rPr>
                        <w:rFonts w:hint="default" w:ascii="Times New Roman" w:hAnsi="Times New Roman" w:cs="Times New Roman"/>
                        <w:sz w:val="24"/>
                        <w:szCs w:val="24"/>
                        <w:vertAlign w:val="baseline"/>
                        <w:lang w:val="en-US"/>
                      </w:rPr>
                      <w:t>ine</w:t>
                    </w:r>
                  </w:ins>
                </w:p>
              </w:tc>
              <w:tc>
                <w:tcPr>
                  <w:tcW w:w="663" w:type="dxa"/>
                  <w:tcPrChange w:id="161" w:author="Lenovo" w:date="2021-03-05T05:06:05Z">
                    <w:tcPr>
                      <w:tcW w:w="1227" w:type="dxa"/>
                      <w:gridSpan w:val="2"/>
                    </w:tcPr>
                  </w:tcPrChange>
                </w:tcPr>
                <w:p>
                  <w:pPr>
                    <w:pStyle w:val="10"/>
                    <w:numPr>
                      <w:numId w:val="0"/>
                    </w:numPr>
                    <w:spacing w:after="0" w:line="240" w:lineRule="auto"/>
                    <w:rPr>
                      <w:ins w:id="162" w:author="Lenovo" w:date="2021-03-05T05:05:41Z"/>
                      <w:rFonts w:hint="default" w:ascii="Times New Roman" w:hAnsi="Times New Roman" w:cs="Times New Roman"/>
                      <w:sz w:val="24"/>
                      <w:szCs w:val="24"/>
                      <w:vertAlign w:val="baseline"/>
                      <w:lang w:val="en-US"/>
                    </w:rPr>
                  </w:pPr>
                  <w:ins w:id="163" w:author="Lenovo" w:date="2021-03-05T05:06:48Z">
                    <w:r>
                      <w:rPr>
                        <w:rFonts w:hint="default" w:ascii="Times New Roman" w:hAnsi="Times New Roman" w:cs="Times New Roman"/>
                        <w:sz w:val="24"/>
                        <w:szCs w:val="24"/>
                        <w:vertAlign w:val="baseline"/>
                        <w:lang w:val="en-US"/>
                      </w:rPr>
                      <w:t>202</w:t>
                    </w:r>
                  </w:ins>
                  <w:ins w:id="164" w:author="Lenovo" w:date="2021-03-05T05:06:49Z">
                    <w:r>
                      <w:rPr>
                        <w:rFonts w:hint="default" w:ascii="Times New Roman" w:hAnsi="Times New Roman" w:cs="Times New Roman"/>
                        <w:sz w:val="24"/>
                        <w:szCs w:val="24"/>
                        <w:vertAlign w:val="baseline"/>
                        <w:lang w:val="en-US"/>
                      </w:rPr>
                      <w:t xml:space="preserve"> sisw</w:t>
                    </w:r>
                  </w:ins>
                  <w:ins w:id="165" w:author="Lenovo" w:date="2021-03-05T05:06:50Z">
                    <w:r>
                      <w:rPr>
                        <w:rFonts w:hint="default" w:ascii="Times New Roman" w:hAnsi="Times New Roman" w:cs="Times New Roman"/>
                        <w:sz w:val="24"/>
                        <w:szCs w:val="24"/>
                        <w:vertAlign w:val="baseline"/>
                        <w:lang w:val="en-US"/>
                      </w:rPr>
                      <w:t>a</w:t>
                    </w:r>
                  </w:ins>
                </w:p>
              </w:tc>
              <w:tc>
                <w:tcPr>
                  <w:tcW w:w="1212" w:type="dxa"/>
                  <w:tcPrChange w:id="166" w:author="Lenovo" w:date="2021-03-05T05:06:05Z">
                    <w:tcPr>
                      <w:tcW w:w="1228" w:type="dxa"/>
                      <w:gridSpan w:val="3"/>
                    </w:tcPr>
                  </w:tcPrChange>
                </w:tcPr>
                <w:p>
                  <w:pPr>
                    <w:pStyle w:val="10"/>
                    <w:numPr>
                      <w:numId w:val="0"/>
                    </w:numPr>
                    <w:spacing w:after="0" w:line="240" w:lineRule="auto"/>
                    <w:rPr>
                      <w:ins w:id="167" w:author="Lenovo" w:date="2021-03-05T05:05:41Z"/>
                      <w:rFonts w:hint="default" w:ascii="Times New Roman" w:hAnsi="Times New Roman" w:cs="Times New Roman"/>
                      <w:sz w:val="24"/>
                      <w:szCs w:val="24"/>
                      <w:vertAlign w:val="baseline"/>
                      <w:lang w:val="en-US"/>
                    </w:rPr>
                  </w:pPr>
                  <w:ins w:id="168" w:author="Lenovo" w:date="2021-03-05T05:06:39Z">
                    <w:r>
                      <w:rPr>
                        <w:rFonts w:hint="default" w:ascii="Times New Roman" w:hAnsi="Times New Roman" w:cs="Times New Roman"/>
                        <w:sz w:val="24"/>
                        <w:szCs w:val="24"/>
                        <w:vertAlign w:val="baseline"/>
                        <w:lang w:val="en-US"/>
                      </w:rPr>
                      <w:t xml:space="preserve">86 </w:t>
                    </w:r>
                  </w:ins>
                  <w:ins w:id="169" w:author="Lenovo" w:date="2021-03-05T05:06:40Z">
                    <w:r>
                      <w:rPr>
                        <w:rFonts w:hint="default" w:ascii="Times New Roman" w:hAnsi="Times New Roman" w:cs="Times New Roman"/>
                        <w:sz w:val="24"/>
                        <w:szCs w:val="24"/>
                        <w:vertAlign w:val="baseline"/>
                        <w:lang w:val="en-US"/>
                      </w:rPr>
                      <w:t>sis</w:t>
                    </w:r>
                  </w:ins>
                  <w:ins w:id="170" w:author="Lenovo" w:date="2021-03-05T05:06:41Z">
                    <w:r>
                      <w:rPr>
                        <w:rFonts w:hint="default" w:ascii="Times New Roman" w:hAnsi="Times New Roman" w:cs="Times New Roman"/>
                        <w:sz w:val="24"/>
                        <w:szCs w:val="24"/>
                        <w:vertAlign w:val="baseline"/>
                        <w:lang w:val="en-US"/>
                      </w:rPr>
                      <w:t>wa</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Change w:id="172" w:author="Lenovo" w:date="2021-03-05T05:06:05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blPrExChange>
              </w:tblPrEx>
              <w:trPr>
                <w:ins w:id="171" w:author="Lenovo" w:date="2021-03-05T05:05:41Z"/>
              </w:trPr>
              <w:tc>
                <w:tcPr>
                  <w:tcW w:w="657" w:type="dxa"/>
                  <w:tcPrChange w:id="173" w:author="Lenovo" w:date="2021-03-05T05:06:05Z">
                    <w:tcPr>
                      <w:tcW w:w="1227" w:type="dxa"/>
                      <w:gridSpan w:val="2"/>
                    </w:tcPr>
                  </w:tcPrChange>
                </w:tcPr>
                <w:p>
                  <w:pPr>
                    <w:pStyle w:val="10"/>
                    <w:numPr>
                      <w:numId w:val="0"/>
                    </w:numPr>
                    <w:spacing w:after="0" w:line="240" w:lineRule="auto"/>
                    <w:rPr>
                      <w:ins w:id="174" w:author="Lenovo" w:date="2021-03-05T05:05:41Z"/>
                      <w:rFonts w:hint="default" w:ascii="Times New Roman" w:hAnsi="Times New Roman" w:cs="Times New Roman"/>
                      <w:sz w:val="24"/>
                      <w:szCs w:val="24"/>
                      <w:vertAlign w:val="baseline"/>
                      <w:lang w:val="en-US"/>
                    </w:rPr>
                  </w:pPr>
                  <w:ins w:id="175" w:author="Lenovo" w:date="2021-03-05T05:06:53Z">
                    <w:r>
                      <w:rPr>
                        <w:rFonts w:hint="default" w:ascii="Times New Roman" w:hAnsi="Times New Roman" w:cs="Times New Roman"/>
                        <w:sz w:val="24"/>
                        <w:szCs w:val="24"/>
                        <w:vertAlign w:val="baseline"/>
                        <w:lang w:val="en-US"/>
                      </w:rPr>
                      <w:t>2</w:t>
                    </w:r>
                  </w:ins>
                </w:p>
              </w:tc>
              <w:tc>
                <w:tcPr>
                  <w:tcW w:w="2367" w:type="dxa"/>
                  <w:tcPrChange w:id="176" w:author="Lenovo" w:date="2021-03-05T05:06:05Z">
                    <w:tcPr>
                      <w:tcW w:w="1227" w:type="dxa"/>
                    </w:tcPr>
                  </w:tcPrChange>
                </w:tcPr>
                <w:p>
                  <w:pPr>
                    <w:pStyle w:val="10"/>
                    <w:numPr>
                      <w:numId w:val="0"/>
                    </w:numPr>
                    <w:spacing w:after="0" w:line="240" w:lineRule="auto"/>
                    <w:rPr>
                      <w:ins w:id="177" w:author="Lenovo" w:date="2021-03-05T05:05:41Z"/>
                      <w:rFonts w:hint="default" w:ascii="Times New Roman" w:hAnsi="Times New Roman" w:cs="Times New Roman"/>
                      <w:sz w:val="24"/>
                      <w:szCs w:val="24"/>
                      <w:vertAlign w:val="baseline"/>
                      <w:lang w:val="en-US"/>
                    </w:rPr>
                  </w:pPr>
                  <w:ins w:id="178" w:author="Lenovo" w:date="2021-03-05T05:07:07Z">
                    <w:r>
                      <w:rPr>
                        <w:rFonts w:hint="default" w:ascii="Times New Roman" w:hAnsi="Times New Roman" w:cs="Times New Roman"/>
                        <w:sz w:val="24"/>
                        <w:szCs w:val="24"/>
                        <w:vertAlign w:val="baseline"/>
                        <w:lang w:val="en-US"/>
                      </w:rPr>
                      <w:t>Sa</w:t>
                    </w:r>
                  </w:ins>
                  <w:ins w:id="179" w:author="Lenovo" w:date="2021-03-05T05:07:08Z">
                    <w:r>
                      <w:rPr>
                        <w:rFonts w:hint="default" w:ascii="Times New Roman" w:hAnsi="Times New Roman" w:cs="Times New Roman"/>
                        <w:sz w:val="24"/>
                        <w:szCs w:val="24"/>
                        <w:vertAlign w:val="baseline"/>
                        <w:lang w:val="en-US"/>
                      </w:rPr>
                      <w:t>ya beru</w:t>
                    </w:r>
                  </w:ins>
                  <w:ins w:id="180" w:author="Lenovo" w:date="2021-03-05T05:07:09Z">
                    <w:r>
                      <w:rPr>
                        <w:rFonts w:hint="default" w:ascii="Times New Roman" w:hAnsi="Times New Roman" w:cs="Times New Roman"/>
                        <w:sz w:val="24"/>
                        <w:szCs w:val="24"/>
                        <w:vertAlign w:val="baseline"/>
                        <w:lang w:val="en-US"/>
                      </w:rPr>
                      <w:t>sah</w:t>
                    </w:r>
                  </w:ins>
                  <w:ins w:id="181" w:author="Lenovo" w:date="2021-03-05T05:07:10Z">
                    <w:r>
                      <w:rPr>
                        <w:rFonts w:hint="default" w:ascii="Times New Roman" w:hAnsi="Times New Roman" w:cs="Times New Roman"/>
                        <w:sz w:val="24"/>
                        <w:szCs w:val="24"/>
                        <w:vertAlign w:val="baseline"/>
                        <w:lang w:val="en-US"/>
                      </w:rPr>
                      <w:t>a</w:t>
                    </w:r>
                  </w:ins>
                  <w:ins w:id="182" w:author="Lenovo" w:date="2021-03-05T05:07:11Z">
                    <w:r>
                      <w:rPr>
                        <w:rFonts w:hint="default" w:ascii="Times New Roman" w:hAnsi="Times New Roman" w:cs="Times New Roman"/>
                        <w:sz w:val="24"/>
                        <w:szCs w:val="24"/>
                        <w:vertAlign w:val="baseline"/>
                        <w:lang w:val="en-US"/>
                      </w:rPr>
                      <w:t xml:space="preserve"> untuk </w:t>
                    </w:r>
                  </w:ins>
                  <w:ins w:id="183" w:author="Lenovo" w:date="2021-03-05T05:07:12Z">
                    <w:r>
                      <w:rPr>
                        <w:rFonts w:hint="default" w:ascii="Times New Roman" w:hAnsi="Times New Roman" w:cs="Times New Roman"/>
                        <w:sz w:val="24"/>
                        <w:szCs w:val="24"/>
                        <w:vertAlign w:val="baseline"/>
                        <w:lang w:val="en-US"/>
                      </w:rPr>
                      <w:t>menguran</w:t>
                    </w:r>
                  </w:ins>
                  <w:ins w:id="184" w:author="Lenovo" w:date="2021-03-05T05:07:13Z">
                    <w:r>
                      <w:rPr>
                        <w:rFonts w:hint="default" w:ascii="Times New Roman" w:hAnsi="Times New Roman" w:cs="Times New Roman"/>
                        <w:sz w:val="24"/>
                        <w:szCs w:val="24"/>
                        <w:vertAlign w:val="baseline"/>
                        <w:lang w:val="en-US"/>
                      </w:rPr>
                      <w:t>gi wakt</w:t>
                    </w:r>
                  </w:ins>
                  <w:ins w:id="185" w:author="Lenovo" w:date="2021-03-05T05:07:14Z">
                    <w:r>
                      <w:rPr>
                        <w:rFonts w:hint="default" w:ascii="Times New Roman" w:hAnsi="Times New Roman" w:cs="Times New Roman"/>
                        <w:sz w:val="24"/>
                        <w:szCs w:val="24"/>
                        <w:vertAlign w:val="baseline"/>
                        <w:lang w:val="en-US"/>
                      </w:rPr>
                      <w:t>u bermai</w:t>
                    </w:r>
                  </w:ins>
                  <w:ins w:id="186" w:author="Lenovo" w:date="2021-03-05T05:07:15Z">
                    <w:r>
                      <w:rPr>
                        <w:rFonts w:hint="default" w:ascii="Times New Roman" w:hAnsi="Times New Roman" w:cs="Times New Roman"/>
                        <w:sz w:val="24"/>
                        <w:szCs w:val="24"/>
                        <w:vertAlign w:val="baseline"/>
                        <w:lang w:val="en-US"/>
                      </w:rPr>
                      <w:t>n game</w:t>
                    </w:r>
                  </w:ins>
                  <w:ins w:id="187" w:author="Lenovo" w:date="2021-03-05T05:07:16Z">
                    <w:r>
                      <w:rPr>
                        <w:rFonts w:hint="default" w:ascii="Times New Roman" w:hAnsi="Times New Roman" w:cs="Times New Roman"/>
                        <w:sz w:val="24"/>
                        <w:szCs w:val="24"/>
                        <w:vertAlign w:val="baseline"/>
                        <w:lang w:val="en-US"/>
                      </w:rPr>
                      <w:t xml:space="preserve"> sa</w:t>
                    </w:r>
                  </w:ins>
                  <w:ins w:id="188" w:author="Lenovo" w:date="2021-03-05T05:07:17Z">
                    <w:r>
                      <w:rPr>
                        <w:rFonts w:hint="default" w:ascii="Times New Roman" w:hAnsi="Times New Roman" w:cs="Times New Roman"/>
                        <w:sz w:val="24"/>
                        <w:szCs w:val="24"/>
                        <w:vertAlign w:val="baseline"/>
                        <w:lang w:val="en-US"/>
                      </w:rPr>
                      <w:t>ya</w:t>
                    </w:r>
                  </w:ins>
                </w:p>
              </w:tc>
              <w:tc>
                <w:tcPr>
                  <w:tcW w:w="663" w:type="dxa"/>
                  <w:tcPrChange w:id="189" w:author="Lenovo" w:date="2021-03-05T05:06:05Z">
                    <w:tcPr>
                      <w:tcW w:w="1227" w:type="dxa"/>
                      <w:gridSpan w:val="2"/>
                    </w:tcPr>
                  </w:tcPrChange>
                </w:tcPr>
                <w:p>
                  <w:pPr>
                    <w:pStyle w:val="10"/>
                    <w:numPr>
                      <w:numId w:val="0"/>
                    </w:numPr>
                    <w:spacing w:after="0" w:line="240" w:lineRule="auto"/>
                    <w:rPr>
                      <w:ins w:id="190" w:author="Lenovo" w:date="2021-03-05T05:05:41Z"/>
                      <w:rFonts w:hint="default" w:ascii="Times New Roman" w:hAnsi="Times New Roman" w:cs="Times New Roman"/>
                      <w:sz w:val="24"/>
                      <w:szCs w:val="24"/>
                      <w:vertAlign w:val="baseline"/>
                      <w:lang w:val="en-US"/>
                    </w:rPr>
                  </w:pPr>
                  <w:ins w:id="191" w:author="Lenovo" w:date="2021-03-05T05:07:47Z">
                    <w:r>
                      <w:rPr>
                        <w:rFonts w:hint="default" w:ascii="Times New Roman" w:hAnsi="Times New Roman" w:cs="Times New Roman"/>
                        <w:sz w:val="24"/>
                        <w:szCs w:val="24"/>
                        <w:vertAlign w:val="baseline"/>
                        <w:lang w:val="en-US"/>
                      </w:rPr>
                      <w:t>1</w:t>
                    </w:r>
                  </w:ins>
                  <w:ins w:id="192" w:author="Lenovo" w:date="2021-03-05T05:07:23Z">
                    <w:r>
                      <w:rPr>
                        <w:rFonts w:hint="default" w:ascii="Times New Roman" w:hAnsi="Times New Roman" w:cs="Times New Roman"/>
                        <w:sz w:val="24"/>
                        <w:szCs w:val="24"/>
                        <w:vertAlign w:val="baseline"/>
                        <w:lang w:val="en-US"/>
                      </w:rPr>
                      <w:t>4</w:t>
                    </w:r>
                  </w:ins>
                  <w:ins w:id="193" w:author="Lenovo" w:date="2021-03-05T05:07:24Z">
                    <w:r>
                      <w:rPr>
                        <w:rFonts w:hint="default" w:ascii="Times New Roman" w:hAnsi="Times New Roman" w:cs="Times New Roman"/>
                        <w:sz w:val="24"/>
                        <w:szCs w:val="24"/>
                        <w:vertAlign w:val="baseline"/>
                        <w:lang w:val="en-US"/>
                      </w:rPr>
                      <w:t>3</w:t>
                    </w:r>
                  </w:ins>
                  <w:ins w:id="194" w:author="Lenovo" w:date="2021-03-05T05:07:25Z">
                    <w:r>
                      <w:rPr>
                        <w:rFonts w:hint="default" w:ascii="Times New Roman" w:hAnsi="Times New Roman" w:cs="Times New Roman"/>
                        <w:sz w:val="24"/>
                        <w:szCs w:val="24"/>
                        <w:vertAlign w:val="baseline"/>
                        <w:lang w:val="en-US"/>
                      </w:rPr>
                      <w:t xml:space="preserve"> sis</w:t>
                    </w:r>
                  </w:ins>
                  <w:ins w:id="195" w:author="Lenovo" w:date="2021-03-05T05:07:26Z">
                    <w:r>
                      <w:rPr>
                        <w:rFonts w:hint="default" w:ascii="Times New Roman" w:hAnsi="Times New Roman" w:cs="Times New Roman"/>
                        <w:sz w:val="24"/>
                        <w:szCs w:val="24"/>
                        <w:vertAlign w:val="baseline"/>
                        <w:lang w:val="en-US"/>
                      </w:rPr>
                      <w:t>wa</w:t>
                    </w:r>
                  </w:ins>
                </w:p>
              </w:tc>
              <w:tc>
                <w:tcPr>
                  <w:tcW w:w="1212" w:type="dxa"/>
                  <w:tcPrChange w:id="196" w:author="Lenovo" w:date="2021-03-05T05:06:05Z">
                    <w:tcPr>
                      <w:tcW w:w="1228" w:type="dxa"/>
                      <w:gridSpan w:val="3"/>
                    </w:tcPr>
                  </w:tcPrChange>
                </w:tcPr>
                <w:p>
                  <w:pPr>
                    <w:pStyle w:val="10"/>
                    <w:numPr>
                      <w:numId w:val="0"/>
                    </w:numPr>
                    <w:spacing w:after="0" w:line="240" w:lineRule="auto"/>
                    <w:rPr>
                      <w:ins w:id="197" w:author="Lenovo" w:date="2021-03-05T05:05:41Z"/>
                      <w:rFonts w:hint="default" w:ascii="Times New Roman" w:hAnsi="Times New Roman" w:cs="Times New Roman"/>
                      <w:sz w:val="24"/>
                      <w:szCs w:val="24"/>
                      <w:vertAlign w:val="baseline"/>
                      <w:lang w:val="en-US"/>
                    </w:rPr>
                  </w:pPr>
                  <w:ins w:id="198" w:author="Lenovo" w:date="2021-03-05T05:08:00Z">
                    <w:r>
                      <w:rPr>
                        <w:rFonts w:hint="default" w:ascii="Times New Roman" w:hAnsi="Times New Roman" w:cs="Times New Roman"/>
                        <w:sz w:val="24"/>
                        <w:szCs w:val="24"/>
                        <w:vertAlign w:val="baseline"/>
                        <w:lang w:val="en-US"/>
                      </w:rPr>
                      <w:t>1</w:t>
                    </w:r>
                  </w:ins>
                  <w:ins w:id="199" w:author="Lenovo" w:date="2021-03-05T05:07:36Z">
                    <w:r>
                      <w:rPr>
                        <w:rFonts w:hint="default" w:ascii="Times New Roman" w:hAnsi="Times New Roman" w:cs="Times New Roman"/>
                        <w:sz w:val="24"/>
                        <w:szCs w:val="24"/>
                        <w:vertAlign w:val="baseline"/>
                        <w:lang w:val="en-US"/>
                      </w:rPr>
                      <w:t xml:space="preserve">45 </w:t>
                    </w:r>
                  </w:ins>
                  <w:ins w:id="200" w:author="Lenovo" w:date="2021-03-05T05:07:38Z">
                    <w:r>
                      <w:rPr>
                        <w:rFonts w:hint="default" w:ascii="Times New Roman" w:hAnsi="Times New Roman" w:cs="Times New Roman"/>
                        <w:sz w:val="24"/>
                        <w:szCs w:val="24"/>
                        <w:vertAlign w:val="baseline"/>
                        <w:lang w:val="en-US"/>
                      </w:rPr>
                      <w:t>si</w:t>
                    </w:r>
                  </w:ins>
                  <w:ins w:id="201" w:author="Lenovo" w:date="2021-03-05T05:07:39Z">
                    <w:r>
                      <w:rPr>
                        <w:rFonts w:hint="default" w:ascii="Times New Roman" w:hAnsi="Times New Roman" w:cs="Times New Roman"/>
                        <w:sz w:val="24"/>
                        <w:szCs w:val="24"/>
                        <w:vertAlign w:val="baseline"/>
                        <w:lang w:val="en-US"/>
                      </w:rPr>
                      <w:t>s</w:t>
                    </w:r>
                  </w:ins>
                  <w:ins w:id="202" w:author="Lenovo" w:date="2021-03-05T05:07:40Z">
                    <w:r>
                      <w:rPr>
                        <w:rFonts w:hint="default" w:ascii="Times New Roman" w:hAnsi="Times New Roman" w:cs="Times New Roman"/>
                        <w:sz w:val="24"/>
                        <w:szCs w:val="24"/>
                        <w:vertAlign w:val="baseline"/>
                        <w:lang w:val="en-US"/>
                      </w:rPr>
                      <w:t>wa</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Change w:id="204" w:author="Lenovo" w:date="2021-03-05T05:06:05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blPrExChange>
              </w:tblPrEx>
              <w:trPr>
                <w:ins w:id="203" w:author="Lenovo" w:date="2021-03-05T05:05:41Z"/>
              </w:trPr>
              <w:tc>
                <w:tcPr>
                  <w:tcW w:w="657" w:type="dxa"/>
                  <w:tcPrChange w:id="205" w:author="Lenovo" w:date="2021-03-05T05:06:05Z">
                    <w:tcPr>
                      <w:tcW w:w="1227" w:type="dxa"/>
                      <w:gridSpan w:val="2"/>
                    </w:tcPr>
                  </w:tcPrChange>
                </w:tcPr>
                <w:p>
                  <w:pPr>
                    <w:pStyle w:val="10"/>
                    <w:numPr>
                      <w:numId w:val="0"/>
                    </w:numPr>
                    <w:spacing w:after="0" w:line="240" w:lineRule="auto"/>
                    <w:rPr>
                      <w:ins w:id="206" w:author="Lenovo" w:date="2021-03-05T05:05:41Z"/>
                      <w:rFonts w:hint="default" w:ascii="Times New Roman" w:hAnsi="Times New Roman" w:cs="Times New Roman"/>
                      <w:sz w:val="24"/>
                      <w:szCs w:val="24"/>
                      <w:vertAlign w:val="baseline"/>
                      <w:lang w:val="en-US"/>
                    </w:rPr>
                  </w:pPr>
                  <w:ins w:id="207" w:author="Lenovo" w:date="2021-03-05T05:08:04Z">
                    <w:r>
                      <w:rPr>
                        <w:rFonts w:hint="default" w:ascii="Times New Roman" w:hAnsi="Times New Roman" w:cs="Times New Roman"/>
                        <w:sz w:val="24"/>
                        <w:szCs w:val="24"/>
                        <w:vertAlign w:val="baseline"/>
                        <w:lang w:val="en-US"/>
                      </w:rPr>
                      <w:t>3</w:t>
                    </w:r>
                  </w:ins>
                </w:p>
              </w:tc>
              <w:tc>
                <w:tcPr>
                  <w:tcW w:w="2367" w:type="dxa"/>
                  <w:tcPrChange w:id="208" w:author="Lenovo" w:date="2021-03-05T05:06:05Z">
                    <w:tcPr>
                      <w:tcW w:w="1227" w:type="dxa"/>
                    </w:tcPr>
                  </w:tcPrChange>
                </w:tcPr>
                <w:p>
                  <w:pPr>
                    <w:pStyle w:val="10"/>
                    <w:numPr>
                      <w:numId w:val="0"/>
                    </w:numPr>
                    <w:spacing w:after="0" w:line="240" w:lineRule="auto"/>
                    <w:rPr>
                      <w:ins w:id="209" w:author="Lenovo" w:date="2021-03-05T05:05:41Z"/>
                      <w:rFonts w:hint="default" w:ascii="Times New Roman" w:hAnsi="Times New Roman" w:cs="Times New Roman"/>
                      <w:sz w:val="24"/>
                      <w:szCs w:val="24"/>
                      <w:vertAlign w:val="baseline"/>
                      <w:lang w:val="en-US"/>
                    </w:rPr>
                  </w:pPr>
                  <w:ins w:id="210" w:author="Lenovo" w:date="2021-03-05T05:08:05Z">
                    <w:r>
                      <w:rPr>
                        <w:rFonts w:hint="default" w:ascii="Times New Roman" w:hAnsi="Times New Roman" w:cs="Times New Roman"/>
                        <w:sz w:val="24"/>
                        <w:szCs w:val="24"/>
                        <w:vertAlign w:val="baseline"/>
                        <w:lang w:val="en-US"/>
                      </w:rPr>
                      <w:t>Saya</w:t>
                    </w:r>
                  </w:ins>
                  <w:ins w:id="211" w:author="Lenovo" w:date="2021-03-05T05:08:06Z">
                    <w:r>
                      <w:rPr>
                        <w:rFonts w:hint="default" w:ascii="Times New Roman" w:hAnsi="Times New Roman" w:cs="Times New Roman"/>
                        <w:sz w:val="24"/>
                        <w:szCs w:val="24"/>
                        <w:vertAlign w:val="baseline"/>
                        <w:lang w:val="en-US"/>
                      </w:rPr>
                      <w:t xml:space="preserve"> kesu</w:t>
                    </w:r>
                  </w:ins>
                  <w:ins w:id="212" w:author="Lenovo" w:date="2021-03-05T05:08:07Z">
                    <w:r>
                      <w:rPr>
                        <w:rFonts w:hint="default" w:ascii="Times New Roman" w:hAnsi="Times New Roman" w:cs="Times New Roman"/>
                        <w:sz w:val="24"/>
                        <w:szCs w:val="24"/>
                        <w:vertAlign w:val="baseline"/>
                        <w:lang w:val="en-US"/>
                      </w:rPr>
                      <w:t xml:space="preserve">litan </w:t>
                    </w:r>
                  </w:ins>
                  <w:ins w:id="213" w:author="Lenovo" w:date="2021-03-05T05:08:08Z">
                    <w:r>
                      <w:rPr>
                        <w:rFonts w:hint="default" w:ascii="Times New Roman" w:hAnsi="Times New Roman" w:cs="Times New Roman"/>
                        <w:sz w:val="24"/>
                        <w:szCs w:val="24"/>
                        <w:vertAlign w:val="baseline"/>
                        <w:lang w:val="en-US"/>
                      </w:rPr>
                      <w:t>me</w:t>
                    </w:r>
                  </w:ins>
                  <w:ins w:id="214" w:author="Lenovo" w:date="2021-03-05T05:08:10Z">
                    <w:r>
                      <w:rPr>
                        <w:rFonts w:hint="default" w:ascii="Times New Roman" w:hAnsi="Times New Roman" w:cs="Times New Roman"/>
                        <w:sz w:val="24"/>
                        <w:szCs w:val="24"/>
                        <w:vertAlign w:val="baseline"/>
                        <w:lang w:val="en-US"/>
                      </w:rPr>
                      <w:t>mb</w:t>
                    </w:r>
                  </w:ins>
                  <w:ins w:id="215" w:author="Lenovo" w:date="2021-03-05T05:08:11Z">
                    <w:r>
                      <w:rPr>
                        <w:rFonts w:hint="default" w:ascii="Times New Roman" w:hAnsi="Times New Roman" w:cs="Times New Roman"/>
                        <w:sz w:val="24"/>
                        <w:szCs w:val="24"/>
                        <w:vertAlign w:val="baseline"/>
                        <w:lang w:val="en-US"/>
                      </w:rPr>
                      <w:t>agi wakt</w:t>
                    </w:r>
                  </w:ins>
                  <w:ins w:id="216" w:author="Lenovo" w:date="2021-03-05T05:08:12Z">
                    <w:r>
                      <w:rPr>
                        <w:rFonts w:hint="default" w:ascii="Times New Roman" w:hAnsi="Times New Roman" w:cs="Times New Roman"/>
                        <w:sz w:val="24"/>
                        <w:szCs w:val="24"/>
                        <w:vertAlign w:val="baseline"/>
                        <w:lang w:val="en-US"/>
                      </w:rPr>
                      <w:t>u anta</w:t>
                    </w:r>
                  </w:ins>
                  <w:ins w:id="217" w:author="Lenovo" w:date="2021-03-05T05:08:13Z">
                    <w:r>
                      <w:rPr>
                        <w:rFonts w:hint="default" w:ascii="Times New Roman" w:hAnsi="Times New Roman" w:cs="Times New Roman"/>
                        <w:sz w:val="24"/>
                        <w:szCs w:val="24"/>
                        <w:vertAlign w:val="baseline"/>
                        <w:lang w:val="en-US"/>
                      </w:rPr>
                      <w:t>r</w:t>
                    </w:r>
                  </w:ins>
                  <w:ins w:id="218" w:author="Lenovo" w:date="2021-03-05T05:08:14Z">
                    <w:r>
                      <w:rPr>
                        <w:rFonts w:hint="default" w:ascii="Times New Roman" w:hAnsi="Times New Roman" w:cs="Times New Roman"/>
                        <w:sz w:val="24"/>
                        <w:szCs w:val="24"/>
                        <w:vertAlign w:val="baseline"/>
                        <w:lang w:val="en-US"/>
                      </w:rPr>
                      <w:t>a b</w:t>
                    </w:r>
                  </w:ins>
                  <w:ins w:id="219" w:author="Lenovo" w:date="2021-03-05T05:08:30Z">
                    <w:r>
                      <w:rPr>
                        <w:rFonts w:hint="default" w:ascii="Times New Roman" w:hAnsi="Times New Roman" w:cs="Times New Roman"/>
                        <w:sz w:val="24"/>
                        <w:szCs w:val="24"/>
                        <w:vertAlign w:val="baseline"/>
                        <w:lang w:val="en-US"/>
                      </w:rPr>
                      <w:t>er</w:t>
                    </w:r>
                  </w:ins>
                  <w:ins w:id="220" w:author="Lenovo" w:date="2021-03-05T05:08:31Z">
                    <w:r>
                      <w:rPr>
                        <w:rFonts w:hint="default" w:ascii="Times New Roman" w:hAnsi="Times New Roman" w:cs="Times New Roman"/>
                        <w:sz w:val="24"/>
                        <w:szCs w:val="24"/>
                        <w:vertAlign w:val="baseline"/>
                        <w:lang w:val="en-US"/>
                      </w:rPr>
                      <w:t>main game</w:t>
                    </w:r>
                  </w:ins>
                  <w:ins w:id="221" w:author="Lenovo" w:date="2021-03-05T05:08:32Z">
                    <w:r>
                      <w:rPr>
                        <w:rFonts w:hint="default" w:ascii="Times New Roman" w:hAnsi="Times New Roman" w:cs="Times New Roman"/>
                        <w:sz w:val="24"/>
                        <w:szCs w:val="24"/>
                        <w:vertAlign w:val="baseline"/>
                        <w:lang w:val="en-US"/>
                      </w:rPr>
                      <w:t>,</w:t>
                    </w:r>
                  </w:ins>
                  <w:ins w:id="222" w:author="Lenovo" w:date="2021-03-05T05:08:33Z">
                    <w:r>
                      <w:rPr>
                        <w:rFonts w:hint="default" w:ascii="Times New Roman" w:hAnsi="Times New Roman" w:cs="Times New Roman"/>
                        <w:sz w:val="24"/>
                        <w:szCs w:val="24"/>
                        <w:vertAlign w:val="baseline"/>
                        <w:lang w:val="en-US"/>
                      </w:rPr>
                      <w:t xml:space="preserve"> be</w:t>
                    </w:r>
                  </w:ins>
                  <w:ins w:id="223" w:author="Lenovo" w:date="2021-03-05T05:08:34Z">
                    <w:r>
                      <w:rPr>
                        <w:rFonts w:hint="default" w:ascii="Times New Roman" w:hAnsi="Times New Roman" w:cs="Times New Roman"/>
                        <w:sz w:val="24"/>
                        <w:szCs w:val="24"/>
                        <w:vertAlign w:val="baseline"/>
                        <w:lang w:val="en-US"/>
                      </w:rPr>
                      <w:t>lajar,</w:t>
                    </w:r>
                  </w:ins>
                  <w:ins w:id="224" w:author="Lenovo" w:date="2021-03-05T05:08:35Z">
                    <w:r>
                      <w:rPr>
                        <w:rFonts w:hint="default" w:ascii="Times New Roman" w:hAnsi="Times New Roman" w:cs="Times New Roman"/>
                        <w:sz w:val="24"/>
                        <w:szCs w:val="24"/>
                        <w:vertAlign w:val="baseline"/>
                        <w:lang w:val="en-US"/>
                      </w:rPr>
                      <w:t xml:space="preserve"> dan </w:t>
                    </w:r>
                  </w:ins>
                  <w:ins w:id="225" w:author="Lenovo" w:date="2021-03-05T05:08:36Z">
                    <w:r>
                      <w:rPr>
                        <w:rFonts w:hint="default" w:ascii="Times New Roman" w:hAnsi="Times New Roman" w:cs="Times New Roman"/>
                        <w:sz w:val="24"/>
                        <w:szCs w:val="24"/>
                        <w:vertAlign w:val="baseline"/>
                        <w:lang w:val="en-US"/>
                      </w:rPr>
                      <w:t>akt</w:t>
                    </w:r>
                  </w:ins>
                  <w:ins w:id="226" w:author="Lenovo" w:date="2021-03-05T05:08:37Z">
                    <w:r>
                      <w:rPr>
                        <w:rFonts w:hint="default" w:ascii="Times New Roman" w:hAnsi="Times New Roman" w:cs="Times New Roman"/>
                        <w:sz w:val="24"/>
                        <w:szCs w:val="24"/>
                        <w:vertAlign w:val="baseline"/>
                        <w:lang w:val="en-US"/>
                      </w:rPr>
                      <w:t>ivitas</w:t>
                    </w:r>
                  </w:ins>
                  <w:ins w:id="227" w:author="Lenovo" w:date="2021-03-05T05:08:38Z">
                    <w:r>
                      <w:rPr>
                        <w:rFonts w:hint="default" w:ascii="Times New Roman" w:hAnsi="Times New Roman" w:cs="Times New Roman"/>
                        <w:sz w:val="24"/>
                        <w:szCs w:val="24"/>
                        <w:vertAlign w:val="baseline"/>
                        <w:lang w:val="en-US"/>
                      </w:rPr>
                      <w:t xml:space="preserve"> lainn</w:t>
                    </w:r>
                  </w:ins>
                  <w:ins w:id="228" w:author="Lenovo" w:date="2021-03-05T05:08:39Z">
                    <w:r>
                      <w:rPr>
                        <w:rFonts w:hint="default" w:ascii="Times New Roman" w:hAnsi="Times New Roman" w:cs="Times New Roman"/>
                        <w:sz w:val="24"/>
                        <w:szCs w:val="24"/>
                        <w:vertAlign w:val="baseline"/>
                        <w:lang w:val="en-US"/>
                      </w:rPr>
                      <w:t>ya</w:t>
                    </w:r>
                  </w:ins>
                </w:p>
              </w:tc>
              <w:tc>
                <w:tcPr>
                  <w:tcW w:w="663" w:type="dxa"/>
                  <w:tcPrChange w:id="229" w:author="Lenovo" w:date="2021-03-05T05:06:05Z">
                    <w:tcPr>
                      <w:tcW w:w="1227" w:type="dxa"/>
                      <w:gridSpan w:val="2"/>
                    </w:tcPr>
                  </w:tcPrChange>
                </w:tcPr>
                <w:p>
                  <w:pPr>
                    <w:pStyle w:val="10"/>
                    <w:numPr>
                      <w:numId w:val="0"/>
                    </w:numPr>
                    <w:spacing w:after="0" w:line="240" w:lineRule="auto"/>
                    <w:rPr>
                      <w:ins w:id="230" w:author="Lenovo" w:date="2021-03-05T05:05:41Z"/>
                      <w:rFonts w:hint="default" w:ascii="Times New Roman" w:hAnsi="Times New Roman" w:cs="Times New Roman"/>
                      <w:sz w:val="24"/>
                      <w:szCs w:val="24"/>
                      <w:vertAlign w:val="baseline"/>
                      <w:lang w:val="en-US"/>
                    </w:rPr>
                  </w:pPr>
                  <w:ins w:id="231" w:author="Lenovo" w:date="2021-03-05T05:08:52Z">
                    <w:r>
                      <w:rPr>
                        <w:rFonts w:hint="default" w:ascii="Times New Roman" w:hAnsi="Times New Roman" w:cs="Times New Roman"/>
                        <w:sz w:val="24"/>
                        <w:szCs w:val="24"/>
                        <w:vertAlign w:val="baseline"/>
                        <w:lang w:val="en-US"/>
                      </w:rPr>
                      <w:t>2</w:t>
                    </w:r>
                  </w:ins>
                  <w:ins w:id="232" w:author="Lenovo" w:date="2021-03-05T05:08:53Z">
                    <w:r>
                      <w:rPr>
                        <w:rFonts w:hint="default" w:ascii="Times New Roman" w:hAnsi="Times New Roman" w:cs="Times New Roman"/>
                        <w:sz w:val="24"/>
                        <w:szCs w:val="24"/>
                        <w:vertAlign w:val="baseline"/>
                        <w:lang w:val="en-US"/>
                      </w:rPr>
                      <w:t>16 s</w:t>
                    </w:r>
                  </w:ins>
                  <w:ins w:id="233" w:author="Lenovo" w:date="2021-03-05T05:08:54Z">
                    <w:r>
                      <w:rPr>
                        <w:rFonts w:hint="default" w:ascii="Times New Roman" w:hAnsi="Times New Roman" w:cs="Times New Roman"/>
                        <w:sz w:val="24"/>
                        <w:szCs w:val="24"/>
                        <w:vertAlign w:val="baseline"/>
                        <w:lang w:val="en-US"/>
                      </w:rPr>
                      <w:t>is</w:t>
                    </w:r>
                  </w:ins>
                  <w:ins w:id="234" w:author="Lenovo" w:date="2021-03-05T05:08:55Z">
                    <w:r>
                      <w:rPr>
                        <w:rFonts w:hint="default" w:ascii="Times New Roman" w:hAnsi="Times New Roman" w:cs="Times New Roman"/>
                        <w:sz w:val="24"/>
                        <w:szCs w:val="24"/>
                        <w:vertAlign w:val="baseline"/>
                        <w:lang w:val="en-US"/>
                      </w:rPr>
                      <w:t>wa</w:t>
                    </w:r>
                  </w:ins>
                </w:p>
              </w:tc>
              <w:tc>
                <w:tcPr>
                  <w:tcW w:w="1212" w:type="dxa"/>
                  <w:tcPrChange w:id="235" w:author="Lenovo" w:date="2021-03-05T05:06:05Z">
                    <w:tcPr>
                      <w:tcW w:w="1228" w:type="dxa"/>
                      <w:gridSpan w:val="3"/>
                    </w:tcPr>
                  </w:tcPrChange>
                </w:tcPr>
                <w:p>
                  <w:pPr>
                    <w:pStyle w:val="10"/>
                    <w:numPr>
                      <w:numId w:val="0"/>
                    </w:numPr>
                    <w:spacing w:after="0" w:line="240" w:lineRule="auto"/>
                    <w:rPr>
                      <w:ins w:id="236" w:author="Lenovo" w:date="2021-03-05T05:05:41Z"/>
                      <w:rFonts w:hint="default" w:ascii="Times New Roman" w:hAnsi="Times New Roman" w:cs="Times New Roman"/>
                      <w:sz w:val="24"/>
                      <w:szCs w:val="24"/>
                      <w:vertAlign w:val="baseline"/>
                      <w:lang w:val="en-US"/>
                    </w:rPr>
                  </w:pPr>
                  <w:ins w:id="237" w:author="Lenovo" w:date="2021-03-05T05:09:01Z">
                    <w:r>
                      <w:rPr>
                        <w:rFonts w:hint="default" w:ascii="Times New Roman" w:hAnsi="Times New Roman" w:cs="Times New Roman"/>
                        <w:sz w:val="24"/>
                        <w:szCs w:val="24"/>
                        <w:vertAlign w:val="baseline"/>
                        <w:lang w:val="en-US"/>
                      </w:rPr>
                      <w:t xml:space="preserve">72 </w:t>
                    </w:r>
                  </w:ins>
                  <w:ins w:id="238" w:author="Lenovo" w:date="2021-03-05T05:09:02Z">
                    <w:r>
                      <w:rPr>
                        <w:rFonts w:hint="default" w:ascii="Times New Roman" w:hAnsi="Times New Roman" w:cs="Times New Roman"/>
                        <w:sz w:val="24"/>
                        <w:szCs w:val="24"/>
                        <w:vertAlign w:val="baseline"/>
                        <w:lang w:val="en-US"/>
                      </w:rPr>
                      <w:t>siswa</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Change w:id="240" w:author="Lenovo" w:date="2021-03-05T05:06:05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blPrExChange>
              </w:tblPrEx>
              <w:trPr>
                <w:ins w:id="239" w:author="Lenovo" w:date="2021-03-05T05:05:41Z"/>
              </w:trPr>
              <w:tc>
                <w:tcPr>
                  <w:tcW w:w="657" w:type="dxa"/>
                  <w:tcPrChange w:id="241" w:author="Lenovo" w:date="2021-03-05T05:06:05Z">
                    <w:tcPr>
                      <w:tcW w:w="1227" w:type="dxa"/>
                      <w:gridSpan w:val="2"/>
                    </w:tcPr>
                  </w:tcPrChange>
                </w:tcPr>
                <w:p>
                  <w:pPr>
                    <w:pStyle w:val="10"/>
                    <w:numPr>
                      <w:numId w:val="0"/>
                    </w:numPr>
                    <w:spacing w:after="0" w:line="240" w:lineRule="auto"/>
                    <w:rPr>
                      <w:ins w:id="242" w:author="Lenovo" w:date="2021-03-05T05:05:41Z"/>
                      <w:rFonts w:hint="default" w:ascii="Times New Roman" w:hAnsi="Times New Roman" w:cs="Times New Roman"/>
                      <w:sz w:val="24"/>
                      <w:szCs w:val="24"/>
                      <w:vertAlign w:val="baseline"/>
                      <w:lang w:val="en-US"/>
                    </w:rPr>
                  </w:pPr>
                  <w:ins w:id="243" w:author="Lenovo" w:date="2021-03-05T05:09:04Z">
                    <w:r>
                      <w:rPr>
                        <w:rFonts w:hint="default" w:ascii="Times New Roman" w:hAnsi="Times New Roman" w:cs="Times New Roman"/>
                        <w:sz w:val="24"/>
                        <w:szCs w:val="24"/>
                        <w:vertAlign w:val="baseline"/>
                        <w:lang w:val="en-US"/>
                      </w:rPr>
                      <w:t>4</w:t>
                    </w:r>
                  </w:ins>
                  <w:ins w:id="244" w:author="Lenovo" w:date="2021-03-05T05:09:05Z">
                    <w:r>
                      <w:rPr>
                        <w:rFonts w:hint="default" w:ascii="Times New Roman" w:hAnsi="Times New Roman" w:cs="Times New Roman"/>
                        <w:sz w:val="24"/>
                        <w:szCs w:val="24"/>
                        <w:vertAlign w:val="baseline"/>
                        <w:lang w:val="en-US"/>
                      </w:rPr>
                      <w:t xml:space="preserve"> </w:t>
                    </w:r>
                  </w:ins>
                </w:p>
              </w:tc>
              <w:tc>
                <w:tcPr>
                  <w:tcW w:w="2367" w:type="dxa"/>
                  <w:tcPrChange w:id="245" w:author="Lenovo" w:date="2021-03-05T05:06:05Z">
                    <w:tcPr>
                      <w:tcW w:w="1227" w:type="dxa"/>
                    </w:tcPr>
                  </w:tcPrChange>
                </w:tcPr>
                <w:p>
                  <w:pPr>
                    <w:pStyle w:val="10"/>
                    <w:numPr>
                      <w:numId w:val="0"/>
                    </w:numPr>
                    <w:spacing w:after="0" w:line="240" w:lineRule="auto"/>
                    <w:rPr>
                      <w:ins w:id="246" w:author="Lenovo" w:date="2021-03-05T05:05:41Z"/>
                      <w:rFonts w:hint="default" w:ascii="Times New Roman" w:hAnsi="Times New Roman" w:cs="Times New Roman"/>
                      <w:sz w:val="24"/>
                      <w:szCs w:val="24"/>
                      <w:vertAlign w:val="baseline"/>
                      <w:lang w:val="en-US"/>
                    </w:rPr>
                  </w:pPr>
                  <w:ins w:id="247" w:author="Lenovo" w:date="2021-03-05T05:09:06Z">
                    <w:r>
                      <w:rPr>
                        <w:rFonts w:hint="default" w:ascii="Times New Roman" w:hAnsi="Times New Roman" w:cs="Times New Roman"/>
                        <w:sz w:val="24"/>
                        <w:szCs w:val="24"/>
                        <w:vertAlign w:val="baseline"/>
                        <w:lang w:val="en-US"/>
                      </w:rPr>
                      <w:t>Saya</w:t>
                    </w:r>
                  </w:ins>
                  <w:ins w:id="248" w:author="Lenovo" w:date="2021-03-05T05:09:07Z">
                    <w:r>
                      <w:rPr>
                        <w:rFonts w:hint="default" w:ascii="Times New Roman" w:hAnsi="Times New Roman" w:cs="Times New Roman"/>
                        <w:sz w:val="24"/>
                        <w:szCs w:val="24"/>
                        <w:vertAlign w:val="baseline"/>
                        <w:lang w:val="en-US"/>
                      </w:rPr>
                      <w:t xml:space="preserve"> </w:t>
                    </w:r>
                  </w:ins>
                  <w:ins w:id="249" w:author="Lenovo" w:date="2021-03-05T05:09:24Z">
                    <w:r>
                      <w:rPr>
                        <w:rFonts w:hint="default" w:ascii="Times New Roman" w:hAnsi="Times New Roman" w:cs="Times New Roman"/>
                        <w:sz w:val="24"/>
                        <w:szCs w:val="24"/>
                        <w:vertAlign w:val="baseline"/>
                        <w:lang w:val="en-US"/>
                      </w:rPr>
                      <w:t>tidak m</w:t>
                    </w:r>
                  </w:ins>
                  <w:ins w:id="250" w:author="Lenovo" w:date="2021-03-05T05:09:25Z">
                    <w:r>
                      <w:rPr>
                        <w:rFonts w:hint="default" w:ascii="Times New Roman" w:hAnsi="Times New Roman" w:cs="Times New Roman"/>
                        <w:sz w:val="24"/>
                        <w:szCs w:val="24"/>
                        <w:vertAlign w:val="baseline"/>
                        <w:lang w:val="en-US"/>
                      </w:rPr>
                      <w:t>emper</w:t>
                    </w:r>
                  </w:ins>
                  <w:ins w:id="251" w:author="Lenovo" w:date="2021-03-05T05:09:26Z">
                    <w:r>
                      <w:rPr>
                        <w:rFonts w:hint="default" w:ascii="Times New Roman" w:hAnsi="Times New Roman" w:cs="Times New Roman"/>
                        <w:sz w:val="24"/>
                        <w:szCs w:val="24"/>
                        <w:vertAlign w:val="baseline"/>
                        <w:lang w:val="en-US"/>
                      </w:rPr>
                      <w:t>hatikan</w:t>
                    </w:r>
                  </w:ins>
                  <w:ins w:id="252" w:author="Lenovo" w:date="2021-03-05T05:09:27Z">
                    <w:r>
                      <w:rPr>
                        <w:rFonts w:hint="default" w:ascii="Times New Roman" w:hAnsi="Times New Roman" w:cs="Times New Roman"/>
                        <w:sz w:val="24"/>
                        <w:szCs w:val="24"/>
                        <w:vertAlign w:val="baseline"/>
                        <w:lang w:val="en-US"/>
                      </w:rPr>
                      <w:t xml:space="preserve"> kesehat</w:t>
                    </w:r>
                  </w:ins>
                  <w:ins w:id="253" w:author="Lenovo" w:date="2021-03-05T05:09:28Z">
                    <w:r>
                      <w:rPr>
                        <w:rFonts w:hint="default" w:ascii="Times New Roman" w:hAnsi="Times New Roman" w:cs="Times New Roman"/>
                        <w:sz w:val="24"/>
                        <w:szCs w:val="24"/>
                        <w:vertAlign w:val="baseline"/>
                        <w:lang w:val="en-US"/>
                      </w:rPr>
                      <w:t xml:space="preserve">an saya </w:t>
                    </w:r>
                  </w:ins>
                  <w:ins w:id="254" w:author="Lenovo" w:date="2021-03-05T05:09:29Z">
                    <w:r>
                      <w:rPr>
                        <w:rFonts w:hint="default" w:ascii="Times New Roman" w:hAnsi="Times New Roman" w:cs="Times New Roman"/>
                        <w:sz w:val="24"/>
                        <w:szCs w:val="24"/>
                        <w:vertAlign w:val="baseline"/>
                        <w:lang w:val="en-US"/>
                      </w:rPr>
                      <w:t>ketika</w:t>
                    </w:r>
                  </w:ins>
                  <w:ins w:id="255" w:author="Lenovo" w:date="2021-03-05T05:09:30Z">
                    <w:r>
                      <w:rPr>
                        <w:rFonts w:hint="default" w:ascii="Times New Roman" w:hAnsi="Times New Roman" w:cs="Times New Roman"/>
                        <w:sz w:val="24"/>
                        <w:szCs w:val="24"/>
                        <w:vertAlign w:val="baseline"/>
                        <w:lang w:val="en-US"/>
                      </w:rPr>
                      <w:t xml:space="preserve"> bermain</w:t>
                    </w:r>
                  </w:ins>
                  <w:ins w:id="256" w:author="Lenovo" w:date="2021-03-05T05:09:31Z">
                    <w:r>
                      <w:rPr>
                        <w:rFonts w:hint="default" w:ascii="Times New Roman" w:hAnsi="Times New Roman" w:cs="Times New Roman"/>
                        <w:sz w:val="24"/>
                        <w:szCs w:val="24"/>
                        <w:vertAlign w:val="baseline"/>
                        <w:lang w:val="en-US"/>
                      </w:rPr>
                      <w:t xml:space="preserve"> game </w:t>
                    </w:r>
                  </w:ins>
                </w:p>
              </w:tc>
              <w:tc>
                <w:tcPr>
                  <w:tcW w:w="663" w:type="dxa"/>
                  <w:tcPrChange w:id="257" w:author="Lenovo" w:date="2021-03-05T05:06:05Z">
                    <w:tcPr>
                      <w:tcW w:w="1227" w:type="dxa"/>
                      <w:gridSpan w:val="2"/>
                    </w:tcPr>
                  </w:tcPrChange>
                </w:tcPr>
                <w:p>
                  <w:pPr>
                    <w:pStyle w:val="10"/>
                    <w:numPr>
                      <w:numId w:val="0"/>
                    </w:numPr>
                    <w:spacing w:after="0" w:line="240" w:lineRule="auto"/>
                    <w:rPr>
                      <w:ins w:id="258" w:author="Lenovo" w:date="2021-03-05T05:05:41Z"/>
                      <w:rFonts w:hint="default" w:ascii="Times New Roman" w:hAnsi="Times New Roman" w:cs="Times New Roman"/>
                      <w:sz w:val="24"/>
                      <w:szCs w:val="24"/>
                      <w:vertAlign w:val="baseline"/>
                      <w:lang w:val="en-US"/>
                    </w:rPr>
                  </w:pPr>
                  <w:ins w:id="259" w:author="Lenovo" w:date="2021-03-05T05:09:51Z">
                    <w:r>
                      <w:rPr>
                        <w:rFonts w:hint="default" w:ascii="Times New Roman" w:hAnsi="Times New Roman" w:cs="Times New Roman"/>
                        <w:sz w:val="24"/>
                        <w:szCs w:val="24"/>
                        <w:vertAlign w:val="baseline"/>
                        <w:lang w:val="en-US"/>
                      </w:rPr>
                      <w:t>187</w:t>
                    </w:r>
                  </w:ins>
                  <w:ins w:id="260" w:author="Lenovo" w:date="2021-03-05T05:09:53Z">
                    <w:r>
                      <w:rPr>
                        <w:rFonts w:hint="default" w:ascii="Times New Roman" w:hAnsi="Times New Roman" w:cs="Times New Roman"/>
                        <w:sz w:val="24"/>
                        <w:szCs w:val="24"/>
                        <w:vertAlign w:val="baseline"/>
                        <w:lang w:val="en-US"/>
                      </w:rPr>
                      <w:t xml:space="preserve"> siswa</w:t>
                    </w:r>
                  </w:ins>
                </w:p>
              </w:tc>
              <w:tc>
                <w:tcPr>
                  <w:tcW w:w="1212" w:type="dxa"/>
                  <w:tcPrChange w:id="261" w:author="Lenovo" w:date="2021-03-05T05:06:05Z">
                    <w:tcPr>
                      <w:tcW w:w="1228" w:type="dxa"/>
                      <w:gridSpan w:val="3"/>
                    </w:tcPr>
                  </w:tcPrChange>
                </w:tcPr>
                <w:p>
                  <w:pPr>
                    <w:pStyle w:val="10"/>
                    <w:numPr>
                      <w:numId w:val="0"/>
                    </w:numPr>
                    <w:spacing w:after="0" w:line="240" w:lineRule="auto"/>
                    <w:rPr>
                      <w:ins w:id="262" w:author="Lenovo" w:date="2021-03-05T05:05:41Z"/>
                      <w:rFonts w:hint="default" w:ascii="Times New Roman" w:hAnsi="Times New Roman" w:cs="Times New Roman"/>
                      <w:sz w:val="24"/>
                      <w:szCs w:val="24"/>
                      <w:vertAlign w:val="baseline"/>
                      <w:lang w:val="en-US"/>
                    </w:rPr>
                  </w:pPr>
                  <w:ins w:id="263" w:author="Lenovo" w:date="2021-03-05T05:10:00Z">
                    <w:r>
                      <w:rPr>
                        <w:rFonts w:hint="default" w:ascii="Times New Roman" w:hAnsi="Times New Roman" w:cs="Times New Roman"/>
                        <w:sz w:val="24"/>
                        <w:szCs w:val="24"/>
                        <w:vertAlign w:val="baseline"/>
                        <w:lang w:val="en-US"/>
                      </w:rPr>
                      <w:t>10</w:t>
                    </w:r>
                  </w:ins>
                  <w:ins w:id="264" w:author="Lenovo" w:date="2021-03-05T05:10:01Z">
                    <w:r>
                      <w:rPr>
                        <w:rFonts w:hint="default" w:ascii="Times New Roman" w:hAnsi="Times New Roman" w:cs="Times New Roman"/>
                        <w:sz w:val="24"/>
                        <w:szCs w:val="24"/>
                        <w:vertAlign w:val="baseline"/>
                        <w:lang w:val="en-US"/>
                      </w:rPr>
                      <w:t>1 sis</w:t>
                    </w:r>
                  </w:ins>
                  <w:ins w:id="265" w:author="Lenovo" w:date="2021-03-05T05:10:02Z">
                    <w:r>
                      <w:rPr>
                        <w:rFonts w:hint="default" w:ascii="Times New Roman" w:hAnsi="Times New Roman" w:cs="Times New Roman"/>
                        <w:sz w:val="24"/>
                        <w:szCs w:val="24"/>
                        <w:vertAlign w:val="baseline"/>
                        <w:lang w:val="en-US"/>
                      </w:rPr>
                      <w:t>wa</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ins w:id="266" w:author="Lenovo" w:date="2021-03-05T05:15:29Z"/>
              </w:trPr>
              <w:tc>
                <w:tcPr>
                  <w:tcW w:w="657" w:type="dxa"/>
                </w:tcPr>
                <w:p>
                  <w:pPr>
                    <w:pStyle w:val="10"/>
                    <w:numPr>
                      <w:numId w:val="0"/>
                    </w:numPr>
                    <w:spacing w:after="0" w:line="240" w:lineRule="auto"/>
                    <w:rPr>
                      <w:ins w:id="267" w:author="Lenovo" w:date="2021-03-05T05:15:29Z"/>
                      <w:rFonts w:hint="default" w:ascii="Times New Roman" w:hAnsi="Times New Roman" w:cs="Times New Roman"/>
                      <w:sz w:val="24"/>
                      <w:szCs w:val="24"/>
                      <w:vertAlign w:val="baseline"/>
                      <w:lang w:val="en-US"/>
                    </w:rPr>
                  </w:pPr>
                  <w:ins w:id="268" w:author="Lenovo" w:date="2021-03-05T05:15:36Z">
                    <w:r>
                      <w:rPr>
                        <w:rFonts w:hint="default" w:ascii="Times New Roman" w:hAnsi="Times New Roman" w:cs="Times New Roman"/>
                        <w:sz w:val="24"/>
                        <w:szCs w:val="24"/>
                        <w:vertAlign w:val="baseline"/>
                        <w:lang w:val="en-US"/>
                      </w:rPr>
                      <w:t>5</w:t>
                    </w:r>
                  </w:ins>
                </w:p>
              </w:tc>
              <w:tc>
                <w:tcPr>
                  <w:tcW w:w="2367" w:type="dxa"/>
                </w:tcPr>
                <w:p>
                  <w:pPr>
                    <w:pStyle w:val="10"/>
                    <w:numPr>
                      <w:numId w:val="0"/>
                    </w:numPr>
                    <w:spacing w:after="0" w:line="240" w:lineRule="auto"/>
                    <w:rPr>
                      <w:ins w:id="269" w:author="Lenovo" w:date="2021-03-05T05:15:29Z"/>
                      <w:rFonts w:hint="default" w:ascii="Times New Roman" w:hAnsi="Times New Roman" w:cs="Times New Roman"/>
                      <w:sz w:val="24"/>
                      <w:szCs w:val="24"/>
                      <w:vertAlign w:val="baseline"/>
                      <w:lang w:val="en-US"/>
                    </w:rPr>
                  </w:pPr>
                  <w:ins w:id="270" w:author="Lenovo" w:date="2021-03-05T05:15:38Z">
                    <w:r>
                      <w:rPr>
                        <w:rFonts w:hint="default" w:ascii="Times New Roman" w:hAnsi="Times New Roman" w:cs="Times New Roman"/>
                        <w:sz w:val="24"/>
                        <w:szCs w:val="24"/>
                        <w:vertAlign w:val="baseline"/>
                        <w:lang w:val="en-US"/>
                      </w:rPr>
                      <w:t>S</w:t>
                    </w:r>
                  </w:ins>
                  <w:ins w:id="271" w:author="Lenovo" w:date="2021-03-05T05:15:39Z">
                    <w:r>
                      <w:rPr>
                        <w:rFonts w:hint="default" w:ascii="Times New Roman" w:hAnsi="Times New Roman" w:cs="Times New Roman"/>
                        <w:sz w:val="24"/>
                        <w:szCs w:val="24"/>
                        <w:vertAlign w:val="baseline"/>
                        <w:lang w:val="en-US"/>
                      </w:rPr>
                      <w:t>aya men</w:t>
                    </w:r>
                  </w:ins>
                  <w:ins w:id="272" w:author="Lenovo" w:date="2021-03-05T05:15:41Z">
                    <w:r>
                      <w:rPr>
                        <w:rFonts w:hint="default" w:ascii="Times New Roman" w:hAnsi="Times New Roman" w:cs="Times New Roman"/>
                        <w:sz w:val="24"/>
                        <w:szCs w:val="24"/>
                        <w:vertAlign w:val="baseline"/>
                        <w:lang w:val="en-US"/>
                      </w:rPr>
                      <w:t>yadari</w:t>
                    </w:r>
                  </w:ins>
                  <w:ins w:id="273" w:author="Lenovo" w:date="2021-03-05T05:15:42Z">
                    <w:r>
                      <w:rPr>
                        <w:rFonts w:hint="default" w:ascii="Times New Roman" w:hAnsi="Times New Roman" w:cs="Times New Roman"/>
                        <w:sz w:val="24"/>
                        <w:szCs w:val="24"/>
                        <w:vertAlign w:val="baseline"/>
                        <w:lang w:val="en-US"/>
                      </w:rPr>
                      <w:t xml:space="preserve"> ber</w:t>
                    </w:r>
                  </w:ins>
                  <w:ins w:id="274" w:author="Lenovo" w:date="2021-03-05T05:15:43Z">
                    <w:r>
                      <w:rPr>
                        <w:rFonts w:hint="default" w:ascii="Times New Roman" w:hAnsi="Times New Roman" w:cs="Times New Roman"/>
                        <w:sz w:val="24"/>
                        <w:szCs w:val="24"/>
                        <w:vertAlign w:val="baseline"/>
                        <w:lang w:val="en-US"/>
                      </w:rPr>
                      <w:t>main g</w:t>
                    </w:r>
                  </w:ins>
                  <w:ins w:id="275" w:author="Lenovo" w:date="2021-03-05T05:15:44Z">
                    <w:r>
                      <w:rPr>
                        <w:rFonts w:hint="default" w:ascii="Times New Roman" w:hAnsi="Times New Roman" w:cs="Times New Roman"/>
                        <w:sz w:val="24"/>
                        <w:szCs w:val="24"/>
                        <w:vertAlign w:val="baseline"/>
                        <w:lang w:val="en-US"/>
                      </w:rPr>
                      <w:t>ame onl</w:t>
                    </w:r>
                  </w:ins>
                  <w:ins w:id="276" w:author="Lenovo" w:date="2021-03-05T05:15:45Z">
                    <w:r>
                      <w:rPr>
                        <w:rFonts w:hint="default" w:ascii="Times New Roman" w:hAnsi="Times New Roman" w:cs="Times New Roman"/>
                        <w:sz w:val="24"/>
                        <w:szCs w:val="24"/>
                        <w:vertAlign w:val="baseline"/>
                        <w:lang w:val="en-US"/>
                      </w:rPr>
                      <w:t>ine ter</w:t>
                    </w:r>
                  </w:ins>
                  <w:ins w:id="277" w:author="Lenovo" w:date="2021-03-05T05:15:46Z">
                    <w:r>
                      <w:rPr>
                        <w:rFonts w:hint="default" w:ascii="Times New Roman" w:hAnsi="Times New Roman" w:cs="Times New Roman"/>
                        <w:sz w:val="24"/>
                        <w:szCs w:val="24"/>
                        <w:vertAlign w:val="baseline"/>
                        <w:lang w:val="en-US"/>
                      </w:rPr>
                      <w:t>lal</w:t>
                    </w:r>
                  </w:ins>
                  <w:ins w:id="278" w:author="Lenovo" w:date="2021-03-05T05:15:47Z">
                    <w:r>
                      <w:rPr>
                        <w:rFonts w:hint="default" w:ascii="Times New Roman" w:hAnsi="Times New Roman" w:cs="Times New Roman"/>
                        <w:sz w:val="24"/>
                        <w:szCs w:val="24"/>
                        <w:vertAlign w:val="baseline"/>
                        <w:lang w:val="en-US"/>
                      </w:rPr>
                      <w:t>u lama</w:t>
                    </w:r>
                  </w:ins>
                  <w:ins w:id="279" w:author="Lenovo" w:date="2021-03-05T05:15:48Z">
                    <w:r>
                      <w:rPr>
                        <w:rFonts w:hint="default" w:ascii="Times New Roman" w:hAnsi="Times New Roman" w:cs="Times New Roman"/>
                        <w:sz w:val="24"/>
                        <w:szCs w:val="24"/>
                        <w:vertAlign w:val="baseline"/>
                        <w:lang w:val="en-US"/>
                      </w:rPr>
                      <w:t xml:space="preserve"> dapat </w:t>
                    </w:r>
                  </w:ins>
                  <w:ins w:id="280" w:author="Lenovo" w:date="2021-03-05T05:15:49Z">
                    <w:r>
                      <w:rPr>
                        <w:rFonts w:hint="default" w:ascii="Times New Roman" w:hAnsi="Times New Roman" w:cs="Times New Roman"/>
                        <w:sz w:val="24"/>
                        <w:szCs w:val="24"/>
                        <w:vertAlign w:val="baseline"/>
                        <w:lang w:val="en-US"/>
                      </w:rPr>
                      <w:t>membawa</w:t>
                    </w:r>
                  </w:ins>
                  <w:ins w:id="281" w:author="Lenovo" w:date="2021-03-05T05:15:50Z">
                    <w:r>
                      <w:rPr>
                        <w:rFonts w:hint="default" w:ascii="Times New Roman" w:hAnsi="Times New Roman" w:cs="Times New Roman"/>
                        <w:sz w:val="24"/>
                        <w:szCs w:val="24"/>
                        <w:vertAlign w:val="baseline"/>
                        <w:lang w:val="en-US"/>
                      </w:rPr>
                      <w:t xml:space="preserve"> dampak </w:t>
                    </w:r>
                  </w:ins>
                  <w:ins w:id="282" w:author="Lenovo" w:date="2021-03-05T05:15:51Z">
                    <w:r>
                      <w:rPr>
                        <w:rFonts w:hint="default" w:ascii="Times New Roman" w:hAnsi="Times New Roman" w:cs="Times New Roman"/>
                        <w:sz w:val="24"/>
                        <w:szCs w:val="24"/>
                        <w:vertAlign w:val="baseline"/>
                        <w:lang w:val="en-US"/>
                      </w:rPr>
                      <w:t>negat</w:t>
                    </w:r>
                  </w:ins>
                  <w:ins w:id="283" w:author="Lenovo" w:date="2021-03-05T05:15:52Z">
                    <w:r>
                      <w:rPr>
                        <w:rFonts w:hint="default" w:ascii="Times New Roman" w:hAnsi="Times New Roman" w:cs="Times New Roman"/>
                        <w:sz w:val="24"/>
                        <w:szCs w:val="24"/>
                        <w:vertAlign w:val="baseline"/>
                        <w:lang w:val="en-US"/>
                      </w:rPr>
                      <w:t>if</w:t>
                    </w:r>
                  </w:ins>
                </w:p>
              </w:tc>
              <w:tc>
                <w:tcPr>
                  <w:tcW w:w="663" w:type="dxa"/>
                </w:tcPr>
                <w:p>
                  <w:pPr>
                    <w:pStyle w:val="10"/>
                    <w:numPr>
                      <w:numId w:val="0"/>
                    </w:numPr>
                    <w:spacing w:after="0" w:line="240" w:lineRule="auto"/>
                    <w:rPr>
                      <w:ins w:id="284" w:author="Lenovo" w:date="2021-03-05T05:15:29Z"/>
                      <w:rFonts w:hint="default" w:ascii="Times New Roman" w:hAnsi="Times New Roman" w:cs="Times New Roman"/>
                      <w:sz w:val="24"/>
                      <w:szCs w:val="24"/>
                      <w:vertAlign w:val="baseline"/>
                      <w:lang w:val="en-US"/>
                    </w:rPr>
                  </w:pPr>
                  <w:ins w:id="285" w:author="Lenovo" w:date="2021-03-05T05:16:24Z">
                    <w:r>
                      <w:rPr>
                        <w:rFonts w:hint="default" w:ascii="Times New Roman" w:hAnsi="Times New Roman" w:cs="Times New Roman"/>
                        <w:sz w:val="24"/>
                        <w:szCs w:val="24"/>
                        <w:vertAlign w:val="baseline"/>
                        <w:lang w:val="en-US"/>
                      </w:rPr>
                      <w:t>86</w:t>
                    </w:r>
                  </w:ins>
                  <w:ins w:id="286" w:author="Lenovo" w:date="2021-03-05T05:16:25Z">
                    <w:r>
                      <w:rPr>
                        <w:rFonts w:hint="default" w:ascii="Times New Roman" w:hAnsi="Times New Roman" w:cs="Times New Roman"/>
                        <w:sz w:val="24"/>
                        <w:szCs w:val="24"/>
                        <w:vertAlign w:val="baseline"/>
                        <w:lang w:val="en-US"/>
                      </w:rPr>
                      <w:t xml:space="preserve"> </w:t>
                    </w:r>
                  </w:ins>
                  <w:ins w:id="287" w:author="Lenovo" w:date="2021-03-05T05:16:26Z">
                    <w:r>
                      <w:rPr>
                        <w:rFonts w:hint="default" w:ascii="Times New Roman" w:hAnsi="Times New Roman" w:cs="Times New Roman"/>
                        <w:sz w:val="24"/>
                        <w:szCs w:val="24"/>
                        <w:vertAlign w:val="baseline"/>
                        <w:lang w:val="en-US"/>
                      </w:rPr>
                      <w:t>S</w:t>
                    </w:r>
                  </w:ins>
                  <w:ins w:id="288" w:author="Lenovo" w:date="2021-03-05T05:16:27Z">
                    <w:r>
                      <w:rPr>
                        <w:rFonts w:hint="default" w:ascii="Times New Roman" w:hAnsi="Times New Roman" w:cs="Times New Roman"/>
                        <w:sz w:val="24"/>
                        <w:szCs w:val="24"/>
                        <w:vertAlign w:val="baseline"/>
                        <w:lang w:val="en-US"/>
                      </w:rPr>
                      <w:t>isw</w:t>
                    </w:r>
                  </w:ins>
                  <w:ins w:id="289" w:author="Lenovo" w:date="2021-03-05T05:16:29Z">
                    <w:r>
                      <w:rPr>
                        <w:rFonts w:hint="default" w:ascii="Times New Roman" w:hAnsi="Times New Roman" w:cs="Times New Roman"/>
                        <w:sz w:val="24"/>
                        <w:szCs w:val="24"/>
                        <w:vertAlign w:val="baseline"/>
                        <w:lang w:val="en-US"/>
                      </w:rPr>
                      <w:t>a</w:t>
                    </w:r>
                  </w:ins>
                </w:p>
              </w:tc>
              <w:tc>
                <w:tcPr>
                  <w:tcW w:w="1212" w:type="dxa"/>
                </w:tcPr>
                <w:p>
                  <w:pPr>
                    <w:pStyle w:val="10"/>
                    <w:numPr>
                      <w:numId w:val="0"/>
                    </w:numPr>
                    <w:spacing w:after="0" w:line="240" w:lineRule="auto"/>
                    <w:rPr>
                      <w:ins w:id="290" w:author="Lenovo" w:date="2021-03-05T05:15:29Z"/>
                      <w:rFonts w:hint="default" w:ascii="Times New Roman" w:hAnsi="Times New Roman" w:cs="Times New Roman"/>
                      <w:sz w:val="24"/>
                      <w:szCs w:val="24"/>
                      <w:vertAlign w:val="baseline"/>
                      <w:lang w:val="en-US"/>
                    </w:rPr>
                  </w:pPr>
                  <w:ins w:id="291" w:author="Lenovo" w:date="2021-03-05T05:16:08Z">
                    <w:r>
                      <w:rPr>
                        <w:rFonts w:hint="default" w:ascii="Times New Roman" w:hAnsi="Times New Roman" w:cs="Times New Roman"/>
                        <w:sz w:val="24"/>
                        <w:szCs w:val="24"/>
                        <w:vertAlign w:val="baseline"/>
                        <w:lang w:val="en-US"/>
                      </w:rPr>
                      <w:t>202 S</w:t>
                    </w:r>
                  </w:ins>
                  <w:ins w:id="292" w:author="Lenovo" w:date="2021-03-05T05:16:09Z">
                    <w:r>
                      <w:rPr>
                        <w:rFonts w:hint="default" w:ascii="Times New Roman" w:hAnsi="Times New Roman" w:cs="Times New Roman"/>
                        <w:sz w:val="24"/>
                        <w:szCs w:val="24"/>
                        <w:vertAlign w:val="baseline"/>
                        <w:lang w:val="en-US"/>
                      </w:rPr>
                      <w:t>isw</w:t>
                    </w:r>
                  </w:ins>
                  <w:ins w:id="293" w:author="Lenovo" w:date="2021-03-05T05:16:10Z">
                    <w:r>
                      <w:rPr>
                        <w:rFonts w:hint="default" w:ascii="Times New Roman" w:hAnsi="Times New Roman" w:cs="Times New Roman"/>
                        <w:sz w:val="24"/>
                        <w:szCs w:val="24"/>
                        <w:vertAlign w:val="baseline"/>
                        <w:lang w:val="en-US"/>
                      </w:rPr>
                      <w:t>a</w:t>
                    </w:r>
                  </w:ins>
                </w:p>
              </w:tc>
            </w:tr>
          </w:tbl>
          <w:p>
            <w:pPr>
              <w:pStyle w:val="10"/>
              <w:numPr>
                <w:numId w:val="0"/>
              </w:numPr>
              <w:spacing w:after="0" w:line="240" w:lineRule="auto"/>
              <w:ind w:left="0" w:leftChars="0"/>
              <w:rPr>
                <w:rFonts w:hint="default" w:ascii="Times New Roman" w:hAnsi="Times New Roman" w:cs="Times New Roman"/>
                <w:sz w:val="24"/>
                <w:szCs w:val="24"/>
                <w:lang w:val="en-US"/>
              </w:rPr>
              <w:pPrChange w:id="294" w:author="Lenovo" w:date="2021-03-05T05:10:18Z">
                <w:pPr>
                  <w:pStyle w:val="10"/>
                  <w:numPr>
                    <w:numId w:val="0"/>
                  </w:numPr>
                  <w:spacing w:after="0" w:line="240" w:lineRule="auto"/>
                  <w:ind w:left="48" w:leftChars="0"/>
                </w:pPr>
              </w:pPrChange>
            </w:pPr>
          </w:p>
          <w:p>
            <w:pPr>
              <w:pStyle w:val="10"/>
              <w:numPr>
                <w:ilvl w:val="0"/>
                <w:numId w:val="16"/>
              </w:numPr>
              <w:spacing w:after="0" w:line="240" w:lineRule="auto"/>
              <w:ind w:left="408"/>
              <w:rPr>
                <w:ins w:id="295" w:author="Lenovo" w:date="2021-03-05T05:10:21Z"/>
                <w:rFonts w:ascii="Times New Roman" w:hAnsi="Times New Roman" w:cs="Times New Roman"/>
                <w:sz w:val="24"/>
                <w:szCs w:val="24"/>
                <w:lang w:val="id-ID"/>
              </w:rPr>
            </w:pPr>
            <w:r>
              <w:rPr>
                <w:rFonts w:ascii="Times New Roman" w:hAnsi="Times New Roman" w:cs="Times New Roman"/>
                <w:sz w:val="24"/>
                <w:szCs w:val="24"/>
                <w:lang w:val="id-ID"/>
              </w:rPr>
              <w:t>Kesimpulan</w:t>
            </w:r>
          </w:p>
          <w:p>
            <w:pPr>
              <w:pStyle w:val="10"/>
              <w:numPr>
                <w:ilvl w:val="-1"/>
                <w:numId w:val="0"/>
              </w:numPr>
              <w:spacing w:after="0" w:line="240" w:lineRule="auto"/>
              <w:ind w:left="48" w:firstLine="0"/>
              <w:rPr>
                <w:ins w:id="297" w:author="Lenovo" w:date="2021-03-05T05:13:11Z"/>
                <w:rFonts w:hint="default" w:ascii="Times New Roman" w:hAnsi="Times New Roman" w:cs="Times New Roman"/>
                <w:sz w:val="24"/>
                <w:szCs w:val="24"/>
                <w:lang w:val="en-US"/>
              </w:rPr>
              <w:pPrChange w:id="296" w:author="Lenovo" w:date="2021-03-05T05:10:22Z">
                <w:pPr>
                  <w:pStyle w:val="10"/>
                  <w:numPr>
                    <w:ilvl w:val="0"/>
                    <w:numId w:val="16"/>
                  </w:numPr>
                  <w:spacing w:after="0" w:line="240" w:lineRule="auto"/>
                  <w:ind w:left="408"/>
                </w:pPr>
              </w:pPrChange>
            </w:pPr>
            <w:ins w:id="298" w:author="Lenovo" w:date="2021-03-05T05:10:23Z">
              <w:r>
                <w:rPr>
                  <w:rFonts w:hint="default" w:ascii="Times New Roman" w:hAnsi="Times New Roman" w:cs="Times New Roman"/>
                  <w:sz w:val="24"/>
                  <w:szCs w:val="24"/>
                  <w:lang w:val="en-US"/>
                </w:rPr>
                <w:t>Pada</w:t>
              </w:r>
            </w:ins>
            <w:ins w:id="299" w:author="Lenovo" w:date="2021-03-05T05:10:24Z">
              <w:r>
                <w:rPr>
                  <w:rFonts w:hint="default" w:ascii="Times New Roman" w:hAnsi="Times New Roman" w:cs="Times New Roman"/>
                  <w:sz w:val="24"/>
                  <w:szCs w:val="24"/>
                  <w:lang w:val="en-US"/>
                </w:rPr>
                <w:t xml:space="preserve"> penel</w:t>
              </w:r>
            </w:ins>
            <w:ins w:id="300" w:author="Lenovo" w:date="2021-03-05T05:10:25Z">
              <w:r>
                <w:rPr>
                  <w:rFonts w:hint="default" w:ascii="Times New Roman" w:hAnsi="Times New Roman" w:cs="Times New Roman"/>
                  <w:sz w:val="24"/>
                  <w:szCs w:val="24"/>
                  <w:lang w:val="en-US"/>
                </w:rPr>
                <w:t>itian</w:t>
              </w:r>
            </w:ins>
            <w:ins w:id="301" w:author="Lenovo" w:date="2021-03-05T05:10:26Z">
              <w:r>
                <w:rPr>
                  <w:rFonts w:hint="default" w:ascii="Times New Roman" w:hAnsi="Times New Roman" w:cs="Times New Roman"/>
                  <w:sz w:val="24"/>
                  <w:szCs w:val="24"/>
                  <w:lang w:val="en-US"/>
                </w:rPr>
                <w:t xml:space="preserve"> kali </w:t>
              </w:r>
            </w:ins>
            <w:ins w:id="302" w:author="Lenovo" w:date="2021-03-05T05:10:27Z">
              <w:r>
                <w:rPr>
                  <w:rFonts w:hint="default" w:ascii="Times New Roman" w:hAnsi="Times New Roman" w:cs="Times New Roman"/>
                  <w:sz w:val="24"/>
                  <w:szCs w:val="24"/>
                  <w:lang w:val="en-US"/>
                </w:rPr>
                <w:t xml:space="preserve">ini </w:t>
              </w:r>
            </w:ins>
            <w:ins w:id="303" w:author="Lenovo" w:date="2021-03-05T05:10:28Z">
              <w:r>
                <w:rPr>
                  <w:rFonts w:hint="default" w:ascii="Times New Roman" w:hAnsi="Times New Roman" w:cs="Times New Roman"/>
                  <w:sz w:val="24"/>
                  <w:szCs w:val="24"/>
                  <w:lang w:val="en-US"/>
                </w:rPr>
                <w:t>bi</w:t>
              </w:r>
            </w:ins>
            <w:ins w:id="304" w:author="Lenovo" w:date="2021-03-05T05:10:29Z">
              <w:r>
                <w:rPr>
                  <w:rFonts w:hint="default" w:ascii="Times New Roman" w:hAnsi="Times New Roman" w:cs="Times New Roman"/>
                  <w:sz w:val="24"/>
                  <w:szCs w:val="24"/>
                  <w:lang w:val="en-US"/>
                </w:rPr>
                <w:t>sa d</w:t>
              </w:r>
            </w:ins>
            <w:ins w:id="305" w:author="Lenovo" w:date="2021-03-05T05:10:30Z">
              <w:r>
                <w:rPr>
                  <w:rFonts w:hint="default" w:ascii="Times New Roman" w:hAnsi="Times New Roman" w:cs="Times New Roman"/>
                  <w:sz w:val="24"/>
                  <w:szCs w:val="24"/>
                  <w:lang w:val="en-US"/>
                </w:rPr>
                <w:t>ilhat</w:t>
              </w:r>
            </w:ins>
            <w:ins w:id="306" w:author="Lenovo" w:date="2021-03-05T05:10:31Z">
              <w:r>
                <w:rPr>
                  <w:rFonts w:hint="default" w:ascii="Times New Roman" w:hAnsi="Times New Roman" w:cs="Times New Roman"/>
                  <w:sz w:val="24"/>
                  <w:szCs w:val="24"/>
                  <w:lang w:val="en-US"/>
                </w:rPr>
                <w:t xml:space="preserve"> bahw</w:t>
              </w:r>
            </w:ins>
            <w:ins w:id="307" w:author="Lenovo" w:date="2021-03-05T05:10:33Z">
              <w:r>
                <w:rPr>
                  <w:rFonts w:hint="default" w:ascii="Times New Roman" w:hAnsi="Times New Roman" w:cs="Times New Roman"/>
                  <w:sz w:val="24"/>
                  <w:szCs w:val="24"/>
                  <w:lang w:val="en-US"/>
                </w:rPr>
                <w:t>a sebag</w:t>
              </w:r>
            </w:ins>
            <w:ins w:id="308" w:author="Lenovo" w:date="2021-03-05T05:10:37Z">
              <w:r>
                <w:rPr>
                  <w:rFonts w:hint="default" w:ascii="Times New Roman" w:hAnsi="Times New Roman" w:cs="Times New Roman"/>
                  <w:sz w:val="24"/>
                  <w:szCs w:val="24"/>
                  <w:lang w:val="en-US"/>
                </w:rPr>
                <w:t xml:space="preserve">ian </w:t>
              </w:r>
            </w:ins>
            <w:ins w:id="309" w:author="Lenovo" w:date="2021-03-05T05:10:40Z">
              <w:r>
                <w:rPr>
                  <w:rFonts w:hint="default" w:ascii="Times New Roman" w:hAnsi="Times New Roman" w:cs="Times New Roman"/>
                  <w:sz w:val="24"/>
                  <w:szCs w:val="24"/>
                  <w:lang w:val="en-US"/>
                </w:rPr>
                <w:t xml:space="preserve">besar </w:t>
              </w:r>
            </w:ins>
            <w:ins w:id="310" w:author="Lenovo" w:date="2021-03-05T05:10:42Z">
              <w:r>
                <w:rPr>
                  <w:rFonts w:hint="default" w:ascii="Times New Roman" w:hAnsi="Times New Roman" w:cs="Times New Roman"/>
                  <w:sz w:val="24"/>
                  <w:szCs w:val="24"/>
                  <w:lang w:val="en-US"/>
                </w:rPr>
                <w:t>siswa</w:t>
              </w:r>
            </w:ins>
            <w:ins w:id="311" w:author="Lenovo" w:date="2021-03-05T05:10:43Z">
              <w:r>
                <w:rPr>
                  <w:rFonts w:hint="default" w:ascii="Times New Roman" w:hAnsi="Times New Roman" w:cs="Times New Roman"/>
                  <w:sz w:val="24"/>
                  <w:szCs w:val="24"/>
                  <w:lang w:val="en-US"/>
                </w:rPr>
                <w:t xml:space="preserve"> di </w:t>
              </w:r>
            </w:ins>
            <w:ins w:id="312" w:author="Lenovo" w:date="2021-03-05T05:10:44Z">
              <w:r>
                <w:rPr>
                  <w:rFonts w:hint="default" w:ascii="Times New Roman" w:hAnsi="Times New Roman" w:cs="Times New Roman"/>
                  <w:sz w:val="24"/>
                  <w:szCs w:val="24"/>
                  <w:lang w:val="en-US"/>
                </w:rPr>
                <w:t>SMP 22</w:t>
              </w:r>
            </w:ins>
            <w:ins w:id="313" w:author="Lenovo" w:date="2021-03-05T05:10:45Z">
              <w:r>
                <w:rPr>
                  <w:rFonts w:hint="default" w:ascii="Times New Roman" w:hAnsi="Times New Roman" w:cs="Times New Roman"/>
                  <w:sz w:val="24"/>
                  <w:szCs w:val="24"/>
                  <w:lang w:val="en-US"/>
                </w:rPr>
                <w:t>6 J</w:t>
              </w:r>
            </w:ins>
            <w:ins w:id="314" w:author="Lenovo" w:date="2021-03-05T05:10:46Z">
              <w:r>
                <w:rPr>
                  <w:rFonts w:hint="default" w:ascii="Times New Roman" w:hAnsi="Times New Roman" w:cs="Times New Roman"/>
                  <w:sz w:val="24"/>
                  <w:szCs w:val="24"/>
                  <w:lang w:val="en-US"/>
                </w:rPr>
                <w:t>akart</w:t>
              </w:r>
            </w:ins>
            <w:ins w:id="315" w:author="Lenovo" w:date="2021-03-05T05:10:47Z">
              <w:r>
                <w:rPr>
                  <w:rFonts w:hint="default" w:ascii="Times New Roman" w:hAnsi="Times New Roman" w:cs="Times New Roman"/>
                  <w:sz w:val="24"/>
                  <w:szCs w:val="24"/>
                  <w:lang w:val="en-US"/>
                </w:rPr>
                <w:t>a masih</w:t>
              </w:r>
            </w:ins>
            <w:ins w:id="316" w:author="Lenovo" w:date="2021-03-05T05:10:48Z">
              <w:r>
                <w:rPr>
                  <w:rFonts w:hint="default" w:ascii="Times New Roman" w:hAnsi="Times New Roman" w:cs="Times New Roman"/>
                  <w:sz w:val="24"/>
                  <w:szCs w:val="24"/>
                  <w:lang w:val="en-US"/>
                </w:rPr>
                <w:t xml:space="preserve"> abai</w:t>
              </w:r>
            </w:ins>
            <w:ins w:id="317" w:author="Lenovo" w:date="2021-03-05T05:10:49Z">
              <w:r>
                <w:rPr>
                  <w:rFonts w:hint="default" w:ascii="Times New Roman" w:hAnsi="Times New Roman" w:cs="Times New Roman"/>
                  <w:sz w:val="24"/>
                  <w:szCs w:val="24"/>
                  <w:lang w:val="en-US"/>
                </w:rPr>
                <w:t xml:space="preserve"> deng</w:t>
              </w:r>
            </w:ins>
            <w:ins w:id="318" w:author="Lenovo" w:date="2021-03-05T05:10:50Z">
              <w:r>
                <w:rPr>
                  <w:rFonts w:hint="default" w:ascii="Times New Roman" w:hAnsi="Times New Roman" w:cs="Times New Roman"/>
                  <w:sz w:val="24"/>
                  <w:szCs w:val="24"/>
                  <w:lang w:val="en-US"/>
                </w:rPr>
                <w:t>an kese</w:t>
              </w:r>
            </w:ins>
            <w:ins w:id="319" w:author="Lenovo" w:date="2021-03-05T05:10:51Z">
              <w:r>
                <w:rPr>
                  <w:rFonts w:hint="default" w:ascii="Times New Roman" w:hAnsi="Times New Roman" w:cs="Times New Roman"/>
                  <w:sz w:val="24"/>
                  <w:szCs w:val="24"/>
                  <w:lang w:val="en-US"/>
                </w:rPr>
                <w:t xml:space="preserve">hatan </w:t>
              </w:r>
            </w:ins>
            <w:ins w:id="320" w:author="Lenovo" w:date="2021-03-05T05:10:52Z">
              <w:r>
                <w:rPr>
                  <w:rFonts w:hint="default" w:ascii="Times New Roman" w:hAnsi="Times New Roman" w:cs="Times New Roman"/>
                  <w:sz w:val="24"/>
                  <w:szCs w:val="24"/>
                  <w:lang w:val="en-US"/>
                </w:rPr>
                <w:t>mereka</w:t>
              </w:r>
            </w:ins>
            <w:ins w:id="321" w:author="Lenovo" w:date="2021-03-05T05:10:54Z">
              <w:r>
                <w:rPr>
                  <w:rFonts w:hint="default" w:ascii="Times New Roman" w:hAnsi="Times New Roman" w:cs="Times New Roman"/>
                  <w:sz w:val="24"/>
                  <w:szCs w:val="24"/>
                  <w:lang w:val="en-US"/>
                </w:rPr>
                <w:t xml:space="preserve"> keti</w:t>
              </w:r>
            </w:ins>
            <w:ins w:id="322" w:author="Lenovo" w:date="2021-03-05T05:10:55Z">
              <w:r>
                <w:rPr>
                  <w:rFonts w:hint="default" w:ascii="Times New Roman" w:hAnsi="Times New Roman" w:cs="Times New Roman"/>
                  <w:sz w:val="24"/>
                  <w:szCs w:val="24"/>
                  <w:lang w:val="en-US"/>
                </w:rPr>
                <w:t>ka bermai</w:t>
              </w:r>
            </w:ins>
            <w:ins w:id="323" w:author="Lenovo" w:date="2021-03-05T05:10:56Z">
              <w:r>
                <w:rPr>
                  <w:rFonts w:hint="default" w:ascii="Times New Roman" w:hAnsi="Times New Roman" w:cs="Times New Roman"/>
                  <w:sz w:val="24"/>
                  <w:szCs w:val="24"/>
                  <w:lang w:val="en-US"/>
                </w:rPr>
                <w:t>n game o</w:t>
              </w:r>
            </w:ins>
            <w:ins w:id="324" w:author="Lenovo" w:date="2021-03-05T05:10:57Z">
              <w:r>
                <w:rPr>
                  <w:rFonts w:hint="default" w:ascii="Times New Roman" w:hAnsi="Times New Roman" w:cs="Times New Roman"/>
                  <w:sz w:val="24"/>
                  <w:szCs w:val="24"/>
                  <w:lang w:val="en-US"/>
                </w:rPr>
                <w:t>nline</w:t>
              </w:r>
            </w:ins>
            <w:ins w:id="325" w:author="Lenovo" w:date="2021-03-05T05:11:17Z">
              <w:r>
                <w:rPr>
                  <w:rFonts w:hint="default" w:ascii="Times New Roman" w:hAnsi="Times New Roman" w:cs="Times New Roman"/>
                  <w:sz w:val="24"/>
                  <w:szCs w:val="24"/>
                  <w:lang w:val="en-US"/>
                </w:rPr>
                <w:t xml:space="preserve">. </w:t>
              </w:r>
            </w:ins>
            <w:ins w:id="326" w:author="Lenovo" w:date="2021-03-05T05:11:24Z">
              <w:r>
                <w:rPr>
                  <w:rFonts w:hint="default" w:ascii="Times New Roman" w:hAnsi="Times New Roman" w:cs="Times New Roman"/>
                  <w:sz w:val="24"/>
                  <w:szCs w:val="24"/>
                  <w:lang w:val="en-US"/>
                </w:rPr>
                <w:t>B</w:t>
              </w:r>
            </w:ins>
            <w:ins w:id="327" w:author="Lenovo" w:date="2021-03-05T05:11:25Z">
              <w:r>
                <w:rPr>
                  <w:rFonts w:hint="default" w:ascii="Times New Roman" w:hAnsi="Times New Roman" w:cs="Times New Roman"/>
                  <w:sz w:val="24"/>
                  <w:szCs w:val="24"/>
                  <w:lang w:val="en-US"/>
                </w:rPr>
                <w:t>an</w:t>
              </w:r>
            </w:ins>
            <w:ins w:id="328" w:author="Lenovo" w:date="2021-03-05T05:11:27Z">
              <w:r>
                <w:rPr>
                  <w:rFonts w:hint="default" w:ascii="Times New Roman" w:hAnsi="Times New Roman" w:cs="Times New Roman"/>
                  <w:sz w:val="24"/>
                  <w:szCs w:val="24"/>
                  <w:lang w:val="en-US"/>
                </w:rPr>
                <w:t>y</w:t>
              </w:r>
            </w:ins>
            <w:ins w:id="329" w:author="Lenovo" w:date="2021-03-05T05:11:28Z">
              <w:r>
                <w:rPr>
                  <w:rFonts w:hint="default" w:ascii="Times New Roman" w:hAnsi="Times New Roman" w:cs="Times New Roman"/>
                  <w:sz w:val="24"/>
                  <w:szCs w:val="24"/>
                  <w:lang w:val="en-US"/>
                </w:rPr>
                <w:t>ak jug</w:t>
              </w:r>
            </w:ins>
            <w:ins w:id="330" w:author="Lenovo" w:date="2021-03-05T05:11:29Z">
              <w:r>
                <w:rPr>
                  <w:rFonts w:hint="default" w:ascii="Times New Roman" w:hAnsi="Times New Roman" w:cs="Times New Roman"/>
                  <w:sz w:val="24"/>
                  <w:szCs w:val="24"/>
                  <w:lang w:val="en-US"/>
                </w:rPr>
                <w:t xml:space="preserve">a siswa </w:t>
              </w:r>
            </w:ins>
            <w:ins w:id="331" w:author="Lenovo" w:date="2021-03-05T05:11:30Z">
              <w:r>
                <w:rPr>
                  <w:rFonts w:hint="default" w:ascii="Times New Roman" w:hAnsi="Times New Roman" w:cs="Times New Roman"/>
                  <w:sz w:val="24"/>
                  <w:szCs w:val="24"/>
                  <w:lang w:val="en-US"/>
                </w:rPr>
                <w:t>yang sud</w:t>
              </w:r>
            </w:ins>
            <w:ins w:id="332" w:author="Lenovo" w:date="2021-03-05T05:11:31Z">
              <w:r>
                <w:rPr>
                  <w:rFonts w:hint="default" w:ascii="Times New Roman" w:hAnsi="Times New Roman" w:cs="Times New Roman"/>
                  <w:sz w:val="24"/>
                  <w:szCs w:val="24"/>
                  <w:lang w:val="en-US"/>
                </w:rPr>
                <w:t>ah menya</w:t>
              </w:r>
            </w:ins>
            <w:ins w:id="333" w:author="Lenovo" w:date="2021-03-05T05:11:32Z">
              <w:r>
                <w:rPr>
                  <w:rFonts w:hint="default" w:ascii="Times New Roman" w:hAnsi="Times New Roman" w:cs="Times New Roman"/>
                  <w:sz w:val="24"/>
                  <w:szCs w:val="24"/>
                  <w:lang w:val="en-US"/>
                </w:rPr>
                <w:t xml:space="preserve">dari </w:t>
              </w:r>
            </w:ins>
            <w:ins w:id="334" w:author="Lenovo" w:date="2021-03-05T05:11:33Z">
              <w:r>
                <w:rPr>
                  <w:rFonts w:hint="default" w:ascii="Times New Roman" w:hAnsi="Times New Roman" w:cs="Times New Roman"/>
                  <w:sz w:val="24"/>
                  <w:szCs w:val="24"/>
                  <w:lang w:val="en-US"/>
                </w:rPr>
                <w:t xml:space="preserve">bahwa </w:t>
              </w:r>
            </w:ins>
            <w:ins w:id="335" w:author="Lenovo" w:date="2021-03-05T05:11:34Z">
              <w:r>
                <w:rPr>
                  <w:rFonts w:hint="default" w:ascii="Times New Roman" w:hAnsi="Times New Roman" w:cs="Times New Roman"/>
                  <w:sz w:val="24"/>
                  <w:szCs w:val="24"/>
                  <w:lang w:val="en-US"/>
                </w:rPr>
                <w:t xml:space="preserve">waktu </w:t>
              </w:r>
            </w:ins>
            <w:ins w:id="336" w:author="Lenovo" w:date="2021-03-05T05:11:36Z">
              <w:r>
                <w:rPr>
                  <w:rFonts w:hint="default" w:ascii="Times New Roman" w:hAnsi="Times New Roman" w:cs="Times New Roman"/>
                  <w:sz w:val="24"/>
                  <w:szCs w:val="24"/>
                  <w:lang w:val="en-US"/>
                </w:rPr>
                <w:t>berm</w:t>
              </w:r>
            </w:ins>
            <w:ins w:id="337" w:author="Lenovo" w:date="2021-03-05T05:11:37Z">
              <w:r>
                <w:rPr>
                  <w:rFonts w:hint="default" w:ascii="Times New Roman" w:hAnsi="Times New Roman" w:cs="Times New Roman"/>
                  <w:sz w:val="24"/>
                  <w:szCs w:val="24"/>
                  <w:lang w:val="en-US"/>
                </w:rPr>
                <w:t>ain gam</w:t>
              </w:r>
            </w:ins>
            <w:ins w:id="338" w:author="Lenovo" w:date="2021-03-05T05:11:38Z">
              <w:r>
                <w:rPr>
                  <w:rFonts w:hint="default" w:ascii="Times New Roman" w:hAnsi="Times New Roman" w:cs="Times New Roman"/>
                  <w:sz w:val="24"/>
                  <w:szCs w:val="24"/>
                  <w:lang w:val="en-US"/>
                </w:rPr>
                <w:t>e mereka</w:t>
              </w:r>
            </w:ins>
            <w:ins w:id="339" w:author="Lenovo" w:date="2021-03-05T05:11:39Z">
              <w:r>
                <w:rPr>
                  <w:rFonts w:hint="default" w:ascii="Times New Roman" w:hAnsi="Times New Roman" w:cs="Times New Roman"/>
                  <w:sz w:val="24"/>
                  <w:szCs w:val="24"/>
                  <w:lang w:val="en-US"/>
                </w:rPr>
                <w:t xml:space="preserve"> terla</w:t>
              </w:r>
            </w:ins>
            <w:ins w:id="340" w:author="Lenovo" w:date="2021-03-05T05:11:40Z">
              <w:r>
                <w:rPr>
                  <w:rFonts w:hint="default" w:ascii="Times New Roman" w:hAnsi="Times New Roman" w:cs="Times New Roman"/>
                  <w:sz w:val="24"/>
                  <w:szCs w:val="24"/>
                  <w:lang w:val="en-US"/>
                </w:rPr>
                <w:t>lu bany</w:t>
              </w:r>
            </w:ins>
            <w:ins w:id="341" w:author="Lenovo" w:date="2021-03-05T05:11:41Z">
              <w:r>
                <w:rPr>
                  <w:rFonts w:hint="default" w:ascii="Times New Roman" w:hAnsi="Times New Roman" w:cs="Times New Roman"/>
                  <w:sz w:val="24"/>
                  <w:szCs w:val="24"/>
                  <w:lang w:val="en-US"/>
                </w:rPr>
                <w:t xml:space="preserve">ak dan </w:t>
              </w:r>
            </w:ins>
            <w:ins w:id="342" w:author="Lenovo" w:date="2021-03-05T05:11:42Z">
              <w:r>
                <w:rPr>
                  <w:rFonts w:hint="default" w:ascii="Times New Roman" w:hAnsi="Times New Roman" w:cs="Times New Roman"/>
                  <w:sz w:val="24"/>
                  <w:szCs w:val="24"/>
                  <w:lang w:val="en-US"/>
                </w:rPr>
                <w:t>perlu</w:t>
              </w:r>
            </w:ins>
            <w:ins w:id="343" w:author="Lenovo" w:date="2021-03-05T05:11:43Z">
              <w:r>
                <w:rPr>
                  <w:rFonts w:hint="default" w:ascii="Times New Roman" w:hAnsi="Times New Roman" w:cs="Times New Roman"/>
                  <w:sz w:val="24"/>
                  <w:szCs w:val="24"/>
                  <w:lang w:val="en-US"/>
                </w:rPr>
                <w:t xml:space="preserve"> </w:t>
              </w:r>
            </w:ins>
            <w:ins w:id="344" w:author="Lenovo" w:date="2021-03-05T05:11:44Z">
              <w:r>
                <w:rPr>
                  <w:rFonts w:hint="default" w:ascii="Times New Roman" w:hAnsi="Times New Roman" w:cs="Times New Roman"/>
                  <w:sz w:val="24"/>
                  <w:szCs w:val="24"/>
                  <w:lang w:val="en-US"/>
                </w:rPr>
                <w:t>mengura</w:t>
              </w:r>
            </w:ins>
            <w:ins w:id="345" w:author="Lenovo" w:date="2021-03-05T05:11:45Z">
              <w:r>
                <w:rPr>
                  <w:rFonts w:hint="default" w:ascii="Times New Roman" w:hAnsi="Times New Roman" w:cs="Times New Roman"/>
                  <w:sz w:val="24"/>
                  <w:szCs w:val="24"/>
                  <w:lang w:val="en-US"/>
                </w:rPr>
                <w:t>nginya</w:t>
              </w:r>
            </w:ins>
            <w:ins w:id="346" w:author="Lenovo" w:date="2021-03-05T05:11:46Z">
              <w:r>
                <w:rPr>
                  <w:rFonts w:hint="default" w:ascii="Times New Roman" w:hAnsi="Times New Roman" w:cs="Times New Roman"/>
                  <w:sz w:val="24"/>
                  <w:szCs w:val="24"/>
                  <w:lang w:val="en-US"/>
                </w:rPr>
                <w:t>. Na</w:t>
              </w:r>
            </w:ins>
            <w:ins w:id="347" w:author="Lenovo" w:date="2021-03-05T05:11:47Z">
              <w:r>
                <w:rPr>
                  <w:rFonts w:hint="default" w:ascii="Times New Roman" w:hAnsi="Times New Roman" w:cs="Times New Roman"/>
                  <w:sz w:val="24"/>
                  <w:szCs w:val="24"/>
                  <w:lang w:val="en-US"/>
                </w:rPr>
                <w:t>mun mer</w:t>
              </w:r>
            </w:ins>
            <w:ins w:id="348" w:author="Lenovo" w:date="2021-03-05T05:11:48Z">
              <w:r>
                <w:rPr>
                  <w:rFonts w:hint="default" w:ascii="Times New Roman" w:hAnsi="Times New Roman" w:cs="Times New Roman"/>
                  <w:sz w:val="24"/>
                  <w:szCs w:val="24"/>
                  <w:lang w:val="en-US"/>
                </w:rPr>
                <w:t>eka juga</w:t>
              </w:r>
            </w:ins>
            <w:ins w:id="349" w:author="Lenovo" w:date="2021-03-05T05:11:49Z">
              <w:r>
                <w:rPr>
                  <w:rFonts w:hint="default" w:ascii="Times New Roman" w:hAnsi="Times New Roman" w:cs="Times New Roman"/>
                  <w:sz w:val="24"/>
                  <w:szCs w:val="24"/>
                  <w:lang w:val="en-US"/>
                </w:rPr>
                <w:t xml:space="preserve"> meras</w:t>
              </w:r>
            </w:ins>
            <w:ins w:id="350" w:author="Lenovo" w:date="2021-03-05T05:11:50Z">
              <w:r>
                <w:rPr>
                  <w:rFonts w:hint="default" w:ascii="Times New Roman" w:hAnsi="Times New Roman" w:cs="Times New Roman"/>
                  <w:sz w:val="24"/>
                  <w:szCs w:val="24"/>
                  <w:lang w:val="en-US"/>
                </w:rPr>
                <w:t>a kesu</w:t>
              </w:r>
            </w:ins>
            <w:ins w:id="351" w:author="Lenovo" w:date="2021-03-05T05:11:51Z">
              <w:r>
                <w:rPr>
                  <w:rFonts w:hint="default" w:ascii="Times New Roman" w:hAnsi="Times New Roman" w:cs="Times New Roman"/>
                  <w:sz w:val="24"/>
                  <w:szCs w:val="24"/>
                  <w:lang w:val="en-US"/>
                </w:rPr>
                <w:t xml:space="preserve">litan </w:t>
              </w:r>
            </w:ins>
            <w:ins w:id="352" w:author="Lenovo" w:date="2021-03-05T05:11:52Z">
              <w:r>
                <w:rPr>
                  <w:rFonts w:hint="default" w:ascii="Times New Roman" w:hAnsi="Times New Roman" w:cs="Times New Roman"/>
                  <w:sz w:val="24"/>
                  <w:szCs w:val="24"/>
                  <w:lang w:val="en-US"/>
                </w:rPr>
                <w:t>bag</w:t>
              </w:r>
            </w:ins>
            <w:ins w:id="353" w:author="Lenovo" w:date="2021-03-05T05:11:53Z">
              <w:r>
                <w:rPr>
                  <w:rFonts w:hint="default" w:ascii="Times New Roman" w:hAnsi="Times New Roman" w:cs="Times New Roman"/>
                  <w:sz w:val="24"/>
                  <w:szCs w:val="24"/>
                  <w:lang w:val="en-US"/>
                </w:rPr>
                <w:t>aimana</w:t>
              </w:r>
            </w:ins>
            <w:ins w:id="354" w:author="Lenovo" w:date="2021-03-05T05:11:54Z">
              <w:r>
                <w:rPr>
                  <w:rFonts w:hint="default" w:ascii="Times New Roman" w:hAnsi="Times New Roman" w:cs="Times New Roman"/>
                  <w:sz w:val="24"/>
                  <w:szCs w:val="24"/>
                  <w:lang w:val="en-US"/>
                </w:rPr>
                <w:t xml:space="preserve"> cara</w:t>
              </w:r>
            </w:ins>
            <w:ins w:id="355" w:author="Lenovo" w:date="2021-03-05T05:12:12Z">
              <w:r>
                <w:rPr>
                  <w:rFonts w:hint="default" w:ascii="Times New Roman" w:hAnsi="Times New Roman" w:cs="Times New Roman"/>
                  <w:sz w:val="24"/>
                  <w:szCs w:val="24"/>
                  <w:lang w:val="en-US"/>
                </w:rPr>
                <w:t xml:space="preserve"> m</w:t>
              </w:r>
            </w:ins>
            <w:ins w:id="356" w:author="Lenovo" w:date="2021-03-05T05:12:13Z">
              <w:r>
                <w:rPr>
                  <w:rFonts w:hint="default" w:ascii="Times New Roman" w:hAnsi="Times New Roman" w:cs="Times New Roman"/>
                  <w:sz w:val="24"/>
                  <w:szCs w:val="24"/>
                  <w:lang w:val="en-US"/>
                </w:rPr>
                <w:t xml:space="preserve">embagi </w:t>
              </w:r>
            </w:ins>
            <w:ins w:id="357" w:author="Lenovo" w:date="2021-03-05T05:12:14Z">
              <w:r>
                <w:rPr>
                  <w:rFonts w:hint="default" w:ascii="Times New Roman" w:hAnsi="Times New Roman" w:cs="Times New Roman"/>
                  <w:sz w:val="24"/>
                  <w:szCs w:val="24"/>
                  <w:lang w:val="en-US"/>
                </w:rPr>
                <w:t xml:space="preserve">waktu </w:t>
              </w:r>
            </w:ins>
            <w:ins w:id="358" w:author="Lenovo" w:date="2021-03-05T05:12:15Z">
              <w:r>
                <w:rPr>
                  <w:rFonts w:hint="default" w:ascii="Times New Roman" w:hAnsi="Times New Roman" w:cs="Times New Roman"/>
                  <w:sz w:val="24"/>
                  <w:szCs w:val="24"/>
                  <w:lang w:val="en-US"/>
                </w:rPr>
                <w:t>yang b</w:t>
              </w:r>
            </w:ins>
            <w:ins w:id="359" w:author="Lenovo" w:date="2021-03-05T05:12:16Z">
              <w:r>
                <w:rPr>
                  <w:rFonts w:hint="default" w:ascii="Times New Roman" w:hAnsi="Times New Roman" w:cs="Times New Roman"/>
                  <w:sz w:val="24"/>
                  <w:szCs w:val="24"/>
                  <w:lang w:val="en-US"/>
                </w:rPr>
                <w:t>aik</w:t>
              </w:r>
            </w:ins>
            <w:ins w:id="360" w:author="Lenovo" w:date="2021-03-05T05:12:17Z">
              <w:r>
                <w:rPr>
                  <w:rFonts w:hint="default" w:ascii="Times New Roman" w:hAnsi="Times New Roman" w:cs="Times New Roman"/>
                  <w:sz w:val="24"/>
                  <w:szCs w:val="24"/>
                  <w:lang w:val="en-US"/>
                </w:rPr>
                <w:t xml:space="preserve"> </w:t>
              </w:r>
            </w:ins>
            <w:ins w:id="361" w:author="Lenovo" w:date="2021-03-05T05:12:18Z">
              <w:r>
                <w:rPr>
                  <w:rFonts w:hint="default" w:ascii="Times New Roman" w:hAnsi="Times New Roman" w:cs="Times New Roman"/>
                  <w:sz w:val="24"/>
                  <w:szCs w:val="24"/>
                  <w:lang w:val="en-US"/>
                </w:rPr>
                <w:t>untu</w:t>
              </w:r>
            </w:ins>
            <w:ins w:id="362" w:author="Lenovo" w:date="2021-03-05T05:12:19Z">
              <w:r>
                <w:rPr>
                  <w:rFonts w:hint="default" w:ascii="Times New Roman" w:hAnsi="Times New Roman" w:cs="Times New Roman"/>
                  <w:sz w:val="24"/>
                  <w:szCs w:val="24"/>
                  <w:lang w:val="en-US"/>
                </w:rPr>
                <w:t>k bermai</w:t>
              </w:r>
            </w:ins>
            <w:ins w:id="363" w:author="Lenovo" w:date="2021-03-05T05:12:20Z">
              <w:r>
                <w:rPr>
                  <w:rFonts w:hint="default" w:ascii="Times New Roman" w:hAnsi="Times New Roman" w:cs="Times New Roman"/>
                  <w:sz w:val="24"/>
                  <w:szCs w:val="24"/>
                  <w:lang w:val="en-US"/>
                </w:rPr>
                <w:t>n game</w:t>
              </w:r>
            </w:ins>
            <w:ins w:id="364" w:author="Lenovo" w:date="2021-03-05T05:12:21Z">
              <w:r>
                <w:rPr>
                  <w:rFonts w:hint="default" w:ascii="Times New Roman" w:hAnsi="Times New Roman" w:cs="Times New Roman"/>
                  <w:sz w:val="24"/>
                  <w:szCs w:val="24"/>
                  <w:lang w:val="en-US"/>
                </w:rPr>
                <w:t>, belaja</w:t>
              </w:r>
            </w:ins>
            <w:ins w:id="365" w:author="Lenovo" w:date="2021-03-05T05:12:22Z">
              <w:r>
                <w:rPr>
                  <w:rFonts w:hint="default" w:ascii="Times New Roman" w:hAnsi="Times New Roman" w:cs="Times New Roman"/>
                  <w:sz w:val="24"/>
                  <w:szCs w:val="24"/>
                  <w:lang w:val="en-US"/>
                </w:rPr>
                <w:t>r</w:t>
              </w:r>
            </w:ins>
            <w:ins w:id="366" w:author="Lenovo" w:date="2021-03-05T05:12:23Z">
              <w:r>
                <w:rPr>
                  <w:rFonts w:hint="default" w:ascii="Times New Roman" w:hAnsi="Times New Roman" w:cs="Times New Roman"/>
                  <w:sz w:val="24"/>
                  <w:szCs w:val="24"/>
                  <w:lang w:val="en-US"/>
                </w:rPr>
                <w:t>,</w:t>
              </w:r>
            </w:ins>
            <w:ins w:id="367" w:author="Lenovo" w:date="2021-03-05T05:12:24Z">
              <w:r>
                <w:rPr>
                  <w:rFonts w:hint="default" w:ascii="Times New Roman" w:hAnsi="Times New Roman" w:cs="Times New Roman"/>
                  <w:sz w:val="24"/>
                  <w:szCs w:val="24"/>
                  <w:lang w:val="en-US"/>
                </w:rPr>
                <w:t xml:space="preserve"> dan a</w:t>
              </w:r>
            </w:ins>
            <w:ins w:id="368" w:author="Lenovo" w:date="2021-03-05T05:12:25Z">
              <w:r>
                <w:rPr>
                  <w:rFonts w:hint="default" w:ascii="Times New Roman" w:hAnsi="Times New Roman" w:cs="Times New Roman"/>
                  <w:sz w:val="24"/>
                  <w:szCs w:val="24"/>
                  <w:lang w:val="en-US"/>
                </w:rPr>
                <w:t>ktivit</w:t>
              </w:r>
            </w:ins>
            <w:ins w:id="369" w:author="Lenovo" w:date="2021-03-05T05:12:26Z">
              <w:r>
                <w:rPr>
                  <w:rFonts w:hint="default" w:ascii="Times New Roman" w:hAnsi="Times New Roman" w:cs="Times New Roman"/>
                  <w:sz w:val="24"/>
                  <w:szCs w:val="24"/>
                  <w:lang w:val="en-US"/>
                </w:rPr>
                <w:t>as-</w:t>
              </w:r>
            </w:ins>
            <w:ins w:id="370" w:author="Lenovo" w:date="2021-03-05T05:12:27Z">
              <w:r>
                <w:rPr>
                  <w:rFonts w:hint="default" w:ascii="Times New Roman" w:hAnsi="Times New Roman" w:cs="Times New Roman"/>
                  <w:sz w:val="24"/>
                  <w:szCs w:val="24"/>
                  <w:lang w:val="en-US"/>
                </w:rPr>
                <w:t>aktivi</w:t>
              </w:r>
            </w:ins>
            <w:ins w:id="371" w:author="Lenovo" w:date="2021-03-05T05:12:28Z">
              <w:r>
                <w:rPr>
                  <w:rFonts w:hint="default" w:ascii="Times New Roman" w:hAnsi="Times New Roman" w:cs="Times New Roman"/>
                  <w:sz w:val="24"/>
                  <w:szCs w:val="24"/>
                  <w:lang w:val="en-US"/>
                </w:rPr>
                <w:t xml:space="preserve">tas </w:t>
              </w:r>
            </w:ins>
            <w:ins w:id="372" w:author="Lenovo" w:date="2021-03-05T05:12:30Z">
              <w:r>
                <w:rPr>
                  <w:rFonts w:hint="default" w:ascii="Times New Roman" w:hAnsi="Times New Roman" w:cs="Times New Roman"/>
                  <w:sz w:val="24"/>
                  <w:szCs w:val="24"/>
                  <w:lang w:val="en-US"/>
                </w:rPr>
                <w:t>lainn</w:t>
              </w:r>
            </w:ins>
            <w:ins w:id="373" w:author="Lenovo" w:date="2021-03-05T05:12:31Z">
              <w:r>
                <w:rPr>
                  <w:rFonts w:hint="default" w:ascii="Times New Roman" w:hAnsi="Times New Roman" w:cs="Times New Roman"/>
                  <w:sz w:val="24"/>
                  <w:szCs w:val="24"/>
                  <w:lang w:val="en-US"/>
                </w:rPr>
                <w:t xml:space="preserve">ya. </w:t>
              </w:r>
            </w:ins>
          </w:p>
          <w:p>
            <w:pPr>
              <w:pStyle w:val="10"/>
              <w:numPr>
                <w:ilvl w:val="-1"/>
                <w:numId w:val="0"/>
              </w:numPr>
              <w:spacing w:after="0" w:line="240" w:lineRule="auto"/>
              <w:ind w:left="48" w:firstLine="0"/>
              <w:rPr>
                <w:rFonts w:hint="default" w:ascii="Times New Roman" w:hAnsi="Times New Roman" w:cs="Times New Roman"/>
                <w:sz w:val="24"/>
                <w:szCs w:val="24"/>
                <w:lang w:val="en-US"/>
              </w:rPr>
              <w:pPrChange w:id="374" w:author="Lenovo" w:date="2021-03-05T05:10:22Z">
                <w:pPr>
                  <w:pStyle w:val="10"/>
                  <w:numPr>
                    <w:ilvl w:val="0"/>
                    <w:numId w:val="16"/>
                  </w:numPr>
                  <w:spacing w:after="0" w:line="240" w:lineRule="auto"/>
                  <w:ind w:left="408"/>
                </w:pPr>
              </w:pPrChange>
            </w:pPr>
            <w:ins w:id="375" w:author="Lenovo" w:date="2021-03-05T05:13:20Z">
              <w:r>
                <w:rPr>
                  <w:rFonts w:hint="default" w:ascii="Times New Roman" w:hAnsi="Times New Roman" w:cs="Times New Roman"/>
                  <w:sz w:val="24"/>
                  <w:szCs w:val="24"/>
                  <w:lang w:val="en-US"/>
                </w:rPr>
                <w:t>Seb</w:t>
              </w:r>
            </w:ins>
            <w:ins w:id="376" w:author="Lenovo" w:date="2021-03-05T05:13:21Z">
              <w:r>
                <w:rPr>
                  <w:rFonts w:hint="default" w:ascii="Times New Roman" w:hAnsi="Times New Roman" w:cs="Times New Roman"/>
                  <w:sz w:val="24"/>
                  <w:szCs w:val="24"/>
                  <w:lang w:val="en-US"/>
                </w:rPr>
                <w:t>ag</w:t>
              </w:r>
            </w:ins>
            <w:ins w:id="377" w:author="Lenovo" w:date="2021-03-05T05:13:22Z">
              <w:r>
                <w:rPr>
                  <w:rFonts w:hint="default" w:ascii="Times New Roman" w:hAnsi="Times New Roman" w:cs="Times New Roman"/>
                  <w:sz w:val="24"/>
                  <w:szCs w:val="24"/>
                  <w:lang w:val="en-US"/>
                </w:rPr>
                <w:t>ia</w:t>
              </w:r>
            </w:ins>
            <w:ins w:id="378" w:author="Lenovo" w:date="2021-03-05T05:13:23Z">
              <w:r>
                <w:rPr>
                  <w:rFonts w:hint="default" w:ascii="Times New Roman" w:hAnsi="Times New Roman" w:cs="Times New Roman"/>
                  <w:sz w:val="24"/>
                  <w:szCs w:val="24"/>
                  <w:lang w:val="en-US"/>
                </w:rPr>
                <w:t>n besa</w:t>
              </w:r>
            </w:ins>
            <w:ins w:id="379" w:author="Lenovo" w:date="2021-03-05T05:13:24Z">
              <w:r>
                <w:rPr>
                  <w:rFonts w:hint="default" w:ascii="Times New Roman" w:hAnsi="Times New Roman" w:cs="Times New Roman"/>
                  <w:sz w:val="24"/>
                  <w:szCs w:val="24"/>
                  <w:lang w:val="en-US"/>
                </w:rPr>
                <w:t xml:space="preserve">r siswa </w:t>
              </w:r>
            </w:ins>
            <w:ins w:id="380" w:author="Lenovo" w:date="2021-03-05T05:13:25Z">
              <w:r>
                <w:rPr>
                  <w:rFonts w:hint="default" w:ascii="Times New Roman" w:hAnsi="Times New Roman" w:cs="Times New Roman"/>
                  <w:sz w:val="24"/>
                  <w:szCs w:val="24"/>
                  <w:lang w:val="en-US"/>
                </w:rPr>
                <w:t xml:space="preserve">masih </w:t>
              </w:r>
            </w:ins>
            <w:ins w:id="381" w:author="Lenovo" w:date="2021-03-05T05:13:26Z">
              <w:r>
                <w:rPr>
                  <w:rFonts w:hint="default" w:ascii="Times New Roman" w:hAnsi="Times New Roman" w:cs="Times New Roman"/>
                  <w:sz w:val="24"/>
                  <w:szCs w:val="24"/>
                  <w:lang w:val="en-US"/>
                </w:rPr>
                <w:t>belum</w:t>
              </w:r>
            </w:ins>
            <w:ins w:id="382" w:author="Lenovo" w:date="2021-03-05T05:13:27Z">
              <w:r>
                <w:rPr>
                  <w:rFonts w:hint="default" w:ascii="Times New Roman" w:hAnsi="Times New Roman" w:cs="Times New Roman"/>
                  <w:sz w:val="24"/>
                  <w:szCs w:val="24"/>
                  <w:lang w:val="en-US"/>
                </w:rPr>
                <w:t xml:space="preserve"> meny</w:t>
              </w:r>
            </w:ins>
            <w:ins w:id="383" w:author="Lenovo" w:date="2021-03-05T05:13:28Z">
              <w:r>
                <w:rPr>
                  <w:rFonts w:hint="default" w:ascii="Times New Roman" w:hAnsi="Times New Roman" w:cs="Times New Roman"/>
                  <w:sz w:val="24"/>
                  <w:szCs w:val="24"/>
                  <w:lang w:val="en-US"/>
                </w:rPr>
                <w:t xml:space="preserve">adari </w:t>
              </w:r>
            </w:ins>
            <w:ins w:id="384" w:author="Lenovo" w:date="2021-03-05T05:13:30Z">
              <w:r>
                <w:rPr>
                  <w:rFonts w:hint="default" w:ascii="Times New Roman" w:hAnsi="Times New Roman" w:cs="Times New Roman"/>
                  <w:sz w:val="24"/>
                  <w:szCs w:val="24"/>
                  <w:lang w:val="en-US"/>
                </w:rPr>
                <w:t>bermain</w:t>
              </w:r>
            </w:ins>
            <w:ins w:id="385" w:author="Lenovo" w:date="2021-03-05T05:13:31Z">
              <w:r>
                <w:rPr>
                  <w:rFonts w:hint="default" w:ascii="Times New Roman" w:hAnsi="Times New Roman" w:cs="Times New Roman"/>
                  <w:sz w:val="24"/>
                  <w:szCs w:val="24"/>
                  <w:lang w:val="en-US"/>
                </w:rPr>
                <w:t xml:space="preserve"> game on</w:t>
              </w:r>
            </w:ins>
            <w:ins w:id="386" w:author="Lenovo" w:date="2021-03-05T05:13:32Z">
              <w:r>
                <w:rPr>
                  <w:rFonts w:hint="default" w:ascii="Times New Roman" w:hAnsi="Times New Roman" w:cs="Times New Roman"/>
                  <w:sz w:val="24"/>
                  <w:szCs w:val="24"/>
                  <w:lang w:val="en-US"/>
                </w:rPr>
                <w:t xml:space="preserve">line </w:t>
              </w:r>
            </w:ins>
            <w:ins w:id="387" w:author="Lenovo" w:date="2021-03-05T05:13:36Z">
              <w:r>
                <w:rPr>
                  <w:rFonts w:hint="default" w:ascii="Times New Roman" w:hAnsi="Times New Roman" w:cs="Times New Roman"/>
                  <w:sz w:val="24"/>
                  <w:szCs w:val="24"/>
                  <w:lang w:val="en-US"/>
                </w:rPr>
                <w:t xml:space="preserve">bisa </w:t>
              </w:r>
            </w:ins>
            <w:ins w:id="388" w:author="Lenovo" w:date="2021-03-05T05:13:37Z">
              <w:r>
                <w:rPr>
                  <w:rFonts w:hint="default" w:ascii="Times New Roman" w:hAnsi="Times New Roman" w:cs="Times New Roman"/>
                  <w:sz w:val="24"/>
                  <w:szCs w:val="24"/>
                  <w:lang w:val="en-US"/>
                </w:rPr>
                <w:t xml:space="preserve">membawa </w:t>
              </w:r>
            </w:ins>
            <w:ins w:id="389" w:author="Lenovo" w:date="2021-03-05T05:13:38Z">
              <w:r>
                <w:rPr>
                  <w:rFonts w:hint="default" w:ascii="Times New Roman" w:hAnsi="Times New Roman" w:cs="Times New Roman"/>
                  <w:sz w:val="24"/>
                  <w:szCs w:val="24"/>
                  <w:lang w:val="en-US"/>
                </w:rPr>
                <w:t xml:space="preserve">dampak </w:t>
              </w:r>
            </w:ins>
            <w:ins w:id="390" w:author="Lenovo" w:date="2021-03-05T05:13:39Z">
              <w:r>
                <w:rPr>
                  <w:rFonts w:hint="default" w:ascii="Times New Roman" w:hAnsi="Times New Roman" w:cs="Times New Roman"/>
                  <w:sz w:val="24"/>
                  <w:szCs w:val="24"/>
                  <w:lang w:val="en-US"/>
                </w:rPr>
                <w:t>negati</w:t>
              </w:r>
            </w:ins>
            <w:ins w:id="391" w:author="Lenovo" w:date="2021-03-05T05:13:40Z">
              <w:r>
                <w:rPr>
                  <w:rFonts w:hint="default" w:ascii="Times New Roman" w:hAnsi="Times New Roman" w:cs="Times New Roman"/>
                  <w:sz w:val="24"/>
                  <w:szCs w:val="24"/>
                  <w:lang w:val="en-US"/>
                </w:rPr>
                <w:t xml:space="preserve">f </w:t>
              </w:r>
            </w:ins>
            <w:ins w:id="392" w:author="Lenovo" w:date="2021-03-05T05:13:41Z">
              <w:r>
                <w:rPr>
                  <w:rFonts w:hint="default" w:ascii="Times New Roman" w:hAnsi="Times New Roman" w:cs="Times New Roman"/>
                  <w:sz w:val="24"/>
                  <w:szCs w:val="24"/>
                  <w:lang w:val="en-US"/>
                </w:rPr>
                <w:t>baik d</w:t>
              </w:r>
            </w:ins>
            <w:ins w:id="393" w:author="Lenovo" w:date="2021-03-05T05:13:42Z">
              <w:r>
                <w:rPr>
                  <w:rFonts w:hint="default" w:ascii="Times New Roman" w:hAnsi="Times New Roman" w:cs="Times New Roman"/>
                  <w:sz w:val="24"/>
                  <w:szCs w:val="24"/>
                  <w:lang w:val="en-US"/>
                </w:rPr>
                <w:t>ari seg</w:t>
              </w:r>
            </w:ins>
            <w:ins w:id="394" w:author="Lenovo" w:date="2021-03-05T05:13:44Z">
              <w:r>
                <w:rPr>
                  <w:rFonts w:hint="default" w:ascii="Times New Roman" w:hAnsi="Times New Roman" w:cs="Times New Roman"/>
                  <w:sz w:val="24"/>
                  <w:szCs w:val="24"/>
                  <w:lang w:val="en-US"/>
                </w:rPr>
                <w:t xml:space="preserve">i </w:t>
              </w:r>
            </w:ins>
            <w:ins w:id="395" w:author="Lenovo" w:date="2021-03-05T05:13:45Z">
              <w:r>
                <w:rPr>
                  <w:rFonts w:hint="default" w:ascii="Times New Roman" w:hAnsi="Times New Roman" w:cs="Times New Roman"/>
                  <w:sz w:val="24"/>
                  <w:szCs w:val="24"/>
                  <w:lang w:val="en-US"/>
                </w:rPr>
                <w:t>ak</w:t>
              </w:r>
            </w:ins>
            <w:ins w:id="396" w:author="Lenovo" w:date="2021-03-05T05:13:46Z">
              <w:r>
                <w:rPr>
                  <w:rFonts w:hint="default" w:ascii="Times New Roman" w:hAnsi="Times New Roman" w:cs="Times New Roman"/>
                  <w:sz w:val="24"/>
                  <w:szCs w:val="24"/>
                  <w:lang w:val="en-US"/>
                </w:rPr>
                <w:t>ademi</w:t>
              </w:r>
            </w:ins>
            <w:ins w:id="397" w:author="Lenovo" w:date="2021-03-05T05:13:47Z">
              <w:r>
                <w:rPr>
                  <w:rFonts w:hint="default" w:ascii="Times New Roman" w:hAnsi="Times New Roman" w:cs="Times New Roman"/>
                  <w:sz w:val="24"/>
                  <w:szCs w:val="24"/>
                  <w:lang w:val="en-US"/>
                </w:rPr>
                <w:t>k, no</w:t>
              </w:r>
            </w:ins>
            <w:ins w:id="398" w:author="Lenovo" w:date="2021-03-05T05:13:48Z">
              <w:r>
                <w:rPr>
                  <w:rFonts w:hint="default" w:ascii="Times New Roman" w:hAnsi="Times New Roman" w:cs="Times New Roman"/>
                  <w:sz w:val="24"/>
                  <w:szCs w:val="24"/>
                  <w:lang w:val="en-US"/>
                </w:rPr>
                <w:t xml:space="preserve">n </w:t>
              </w:r>
            </w:ins>
            <w:ins w:id="399" w:author="Lenovo" w:date="2021-03-05T05:13:49Z">
              <w:r>
                <w:rPr>
                  <w:rFonts w:hint="default" w:ascii="Times New Roman" w:hAnsi="Times New Roman" w:cs="Times New Roman"/>
                  <w:sz w:val="24"/>
                  <w:szCs w:val="24"/>
                  <w:lang w:val="en-US"/>
                </w:rPr>
                <w:t>akademi</w:t>
              </w:r>
            </w:ins>
            <w:ins w:id="400" w:author="Lenovo" w:date="2021-03-05T05:13:50Z">
              <w:r>
                <w:rPr>
                  <w:rFonts w:hint="default" w:ascii="Times New Roman" w:hAnsi="Times New Roman" w:cs="Times New Roman"/>
                  <w:sz w:val="24"/>
                  <w:szCs w:val="24"/>
                  <w:lang w:val="en-US"/>
                </w:rPr>
                <w:t>k, dan</w:t>
              </w:r>
            </w:ins>
            <w:ins w:id="401" w:author="Lenovo" w:date="2021-03-05T05:13:51Z">
              <w:r>
                <w:rPr>
                  <w:rFonts w:hint="default" w:ascii="Times New Roman" w:hAnsi="Times New Roman" w:cs="Times New Roman"/>
                  <w:sz w:val="24"/>
                  <w:szCs w:val="24"/>
                  <w:lang w:val="en-US"/>
                </w:rPr>
                <w:t xml:space="preserve"> kesehata</w:t>
              </w:r>
            </w:ins>
            <w:ins w:id="402" w:author="Lenovo" w:date="2021-03-05T05:13:52Z">
              <w:r>
                <w:rPr>
                  <w:rFonts w:hint="default" w:ascii="Times New Roman" w:hAnsi="Times New Roman" w:cs="Times New Roman"/>
                  <w:sz w:val="24"/>
                  <w:szCs w:val="24"/>
                  <w:lang w:val="en-US"/>
                </w:rPr>
                <w:t>n merek</w:t>
              </w:r>
            </w:ins>
            <w:ins w:id="403" w:author="Lenovo" w:date="2021-03-05T05:13:53Z">
              <w:r>
                <w:rPr>
                  <w:rFonts w:hint="default" w:ascii="Times New Roman" w:hAnsi="Times New Roman" w:cs="Times New Roman"/>
                  <w:sz w:val="24"/>
                  <w:szCs w:val="24"/>
                  <w:lang w:val="en-US"/>
                </w:rPr>
                <w:t>a</w:t>
              </w:r>
            </w:ins>
            <w:ins w:id="404" w:author="Lenovo" w:date="2021-03-05T05:13:59Z">
              <w:r>
                <w:rPr>
                  <w:rFonts w:hint="default" w:ascii="Times New Roman" w:hAnsi="Times New Roman" w:cs="Times New Roman"/>
                  <w:sz w:val="24"/>
                  <w:szCs w:val="24"/>
                  <w:lang w:val="en-US"/>
                </w:rPr>
                <w:t xml:space="preserve">. </w:t>
              </w:r>
            </w:ins>
            <w:ins w:id="405" w:author="Lenovo" w:date="2021-03-05T05:14:01Z">
              <w:r>
                <w:rPr>
                  <w:rFonts w:hint="default" w:ascii="Times New Roman" w:hAnsi="Times New Roman" w:cs="Times New Roman"/>
                  <w:sz w:val="24"/>
                  <w:szCs w:val="24"/>
                  <w:lang w:val="en-US"/>
                </w:rPr>
                <w:t>Maka d</w:t>
              </w:r>
            </w:ins>
            <w:ins w:id="406" w:author="Lenovo" w:date="2021-03-05T05:14:02Z">
              <w:r>
                <w:rPr>
                  <w:rFonts w:hint="default" w:ascii="Times New Roman" w:hAnsi="Times New Roman" w:cs="Times New Roman"/>
                  <w:sz w:val="24"/>
                  <w:szCs w:val="24"/>
                  <w:lang w:val="en-US"/>
                </w:rPr>
                <w:t xml:space="preserve">ari </w:t>
              </w:r>
            </w:ins>
            <w:ins w:id="407" w:author="Lenovo" w:date="2021-03-05T05:14:04Z">
              <w:r>
                <w:rPr>
                  <w:rFonts w:hint="default" w:ascii="Times New Roman" w:hAnsi="Times New Roman" w:cs="Times New Roman"/>
                  <w:sz w:val="24"/>
                  <w:szCs w:val="24"/>
                  <w:lang w:val="en-US"/>
                </w:rPr>
                <w:t>it</w:t>
              </w:r>
            </w:ins>
            <w:ins w:id="408" w:author="Lenovo" w:date="2021-03-05T05:14:05Z">
              <w:r>
                <w:rPr>
                  <w:rFonts w:hint="default" w:ascii="Times New Roman" w:hAnsi="Times New Roman" w:cs="Times New Roman"/>
                  <w:sz w:val="24"/>
                  <w:szCs w:val="24"/>
                  <w:lang w:val="en-US"/>
                </w:rPr>
                <w:t xml:space="preserve">u, </w:t>
              </w:r>
            </w:ins>
            <w:ins w:id="409" w:author="Lenovo" w:date="2021-03-05T05:14:06Z">
              <w:r>
                <w:rPr>
                  <w:rFonts w:hint="default" w:ascii="Times New Roman" w:hAnsi="Times New Roman" w:cs="Times New Roman"/>
                  <w:sz w:val="24"/>
                  <w:szCs w:val="24"/>
                  <w:lang w:val="en-US"/>
                </w:rPr>
                <w:t>k</w:t>
              </w:r>
            </w:ins>
            <w:ins w:id="410" w:author="Lenovo" w:date="2021-03-05T05:14:07Z">
              <w:r>
                <w:rPr>
                  <w:rFonts w:hint="default" w:ascii="Times New Roman" w:hAnsi="Times New Roman" w:cs="Times New Roman"/>
                  <w:sz w:val="24"/>
                  <w:szCs w:val="24"/>
                  <w:lang w:val="en-US"/>
                </w:rPr>
                <w:t>ita har</w:t>
              </w:r>
            </w:ins>
            <w:ins w:id="411" w:author="Lenovo" w:date="2021-03-05T05:14:08Z">
              <w:r>
                <w:rPr>
                  <w:rFonts w:hint="default" w:ascii="Times New Roman" w:hAnsi="Times New Roman" w:cs="Times New Roman"/>
                  <w:sz w:val="24"/>
                  <w:szCs w:val="24"/>
                  <w:lang w:val="en-US"/>
                </w:rPr>
                <w:t>us bi</w:t>
              </w:r>
            </w:ins>
            <w:ins w:id="412" w:author="Lenovo" w:date="2021-03-05T05:14:09Z">
              <w:r>
                <w:rPr>
                  <w:rFonts w:hint="default" w:ascii="Times New Roman" w:hAnsi="Times New Roman" w:cs="Times New Roman"/>
                  <w:sz w:val="24"/>
                  <w:szCs w:val="24"/>
                  <w:lang w:val="en-US"/>
                </w:rPr>
                <w:t xml:space="preserve">sa </w:t>
              </w:r>
            </w:ins>
            <w:ins w:id="413" w:author="Lenovo" w:date="2021-03-05T05:14:11Z">
              <w:r>
                <w:rPr>
                  <w:rFonts w:hint="default" w:ascii="Times New Roman" w:hAnsi="Times New Roman" w:cs="Times New Roman"/>
                  <w:sz w:val="24"/>
                  <w:szCs w:val="24"/>
                  <w:lang w:val="en-US"/>
                </w:rPr>
                <w:t>m</w:t>
              </w:r>
            </w:ins>
            <w:ins w:id="414" w:author="Lenovo" w:date="2021-03-05T05:14:12Z">
              <w:r>
                <w:rPr>
                  <w:rFonts w:hint="default" w:ascii="Times New Roman" w:hAnsi="Times New Roman" w:cs="Times New Roman"/>
                  <w:sz w:val="24"/>
                  <w:szCs w:val="24"/>
                  <w:lang w:val="en-US"/>
                </w:rPr>
                <w:t>enged</w:t>
              </w:r>
            </w:ins>
            <w:ins w:id="415" w:author="Lenovo" w:date="2021-03-05T05:14:13Z">
              <w:r>
                <w:rPr>
                  <w:rFonts w:hint="default" w:ascii="Times New Roman" w:hAnsi="Times New Roman" w:cs="Times New Roman"/>
                  <w:sz w:val="24"/>
                  <w:szCs w:val="24"/>
                  <w:lang w:val="en-US"/>
                </w:rPr>
                <w:t xml:space="preserve">ukasi </w:t>
              </w:r>
            </w:ins>
            <w:ins w:id="416" w:author="Lenovo" w:date="2021-03-05T05:14:14Z">
              <w:r>
                <w:rPr>
                  <w:rFonts w:hint="default" w:ascii="Times New Roman" w:hAnsi="Times New Roman" w:cs="Times New Roman"/>
                  <w:sz w:val="24"/>
                  <w:szCs w:val="24"/>
                  <w:lang w:val="en-US"/>
                </w:rPr>
                <w:t>s</w:t>
              </w:r>
            </w:ins>
            <w:ins w:id="417" w:author="Lenovo" w:date="2021-03-05T05:14:15Z">
              <w:r>
                <w:rPr>
                  <w:rFonts w:hint="default" w:ascii="Times New Roman" w:hAnsi="Times New Roman" w:cs="Times New Roman"/>
                  <w:sz w:val="24"/>
                  <w:szCs w:val="24"/>
                  <w:lang w:val="en-US"/>
                </w:rPr>
                <w:t>is</w:t>
              </w:r>
            </w:ins>
            <w:ins w:id="418" w:author="Lenovo" w:date="2021-03-05T05:14:16Z">
              <w:r>
                <w:rPr>
                  <w:rFonts w:hint="default" w:ascii="Times New Roman" w:hAnsi="Times New Roman" w:cs="Times New Roman"/>
                  <w:sz w:val="24"/>
                  <w:szCs w:val="24"/>
                  <w:lang w:val="en-US"/>
                </w:rPr>
                <w:t>wa</w:t>
              </w:r>
            </w:ins>
            <w:ins w:id="419" w:author="Lenovo" w:date="2021-03-05T05:14:19Z">
              <w:r>
                <w:rPr>
                  <w:rFonts w:hint="default" w:ascii="Times New Roman" w:hAnsi="Times New Roman" w:cs="Times New Roman"/>
                  <w:sz w:val="24"/>
                  <w:szCs w:val="24"/>
                  <w:lang w:val="en-US"/>
                </w:rPr>
                <w:t xml:space="preserve"> </w:t>
              </w:r>
            </w:ins>
            <w:ins w:id="420" w:author="Lenovo" w:date="2021-03-05T05:14:21Z">
              <w:r>
                <w:rPr>
                  <w:rFonts w:hint="default" w:ascii="Times New Roman" w:hAnsi="Times New Roman" w:cs="Times New Roman"/>
                  <w:sz w:val="24"/>
                  <w:szCs w:val="24"/>
                  <w:lang w:val="en-US"/>
                </w:rPr>
                <w:t xml:space="preserve">untuk </w:t>
              </w:r>
            </w:ins>
            <w:ins w:id="421" w:author="Lenovo" w:date="2021-03-05T05:14:23Z">
              <w:r>
                <w:rPr>
                  <w:rFonts w:hint="default" w:ascii="Times New Roman" w:hAnsi="Times New Roman" w:cs="Times New Roman"/>
                  <w:sz w:val="24"/>
                  <w:szCs w:val="24"/>
                  <w:lang w:val="en-US"/>
                </w:rPr>
                <w:t>lebi</w:t>
              </w:r>
            </w:ins>
            <w:ins w:id="422" w:author="Lenovo" w:date="2021-03-05T05:14:24Z">
              <w:r>
                <w:rPr>
                  <w:rFonts w:hint="default" w:ascii="Times New Roman" w:hAnsi="Times New Roman" w:cs="Times New Roman"/>
                  <w:sz w:val="24"/>
                  <w:szCs w:val="24"/>
                  <w:lang w:val="en-US"/>
                </w:rPr>
                <w:t>h bij</w:t>
              </w:r>
            </w:ins>
            <w:ins w:id="423" w:author="Lenovo" w:date="2021-03-05T05:14:25Z">
              <w:r>
                <w:rPr>
                  <w:rFonts w:hint="default" w:ascii="Times New Roman" w:hAnsi="Times New Roman" w:cs="Times New Roman"/>
                  <w:sz w:val="24"/>
                  <w:szCs w:val="24"/>
                  <w:lang w:val="en-US"/>
                </w:rPr>
                <w:t>ak dala</w:t>
              </w:r>
            </w:ins>
            <w:ins w:id="424" w:author="Lenovo" w:date="2021-03-05T05:14:26Z">
              <w:r>
                <w:rPr>
                  <w:rFonts w:hint="default" w:ascii="Times New Roman" w:hAnsi="Times New Roman" w:cs="Times New Roman"/>
                  <w:sz w:val="24"/>
                  <w:szCs w:val="24"/>
                  <w:lang w:val="en-US"/>
                </w:rPr>
                <w:t>m berma</w:t>
              </w:r>
            </w:ins>
            <w:ins w:id="425" w:author="Lenovo" w:date="2021-03-05T05:14:27Z">
              <w:r>
                <w:rPr>
                  <w:rFonts w:hint="default" w:ascii="Times New Roman" w:hAnsi="Times New Roman" w:cs="Times New Roman"/>
                  <w:sz w:val="24"/>
                  <w:szCs w:val="24"/>
                  <w:lang w:val="en-US"/>
                </w:rPr>
                <w:t>in game</w:t>
              </w:r>
            </w:ins>
            <w:ins w:id="426" w:author="Lenovo" w:date="2021-03-05T05:14:31Z">
              <w:r>
                <w:rPr>
                  <w:rFonts w:hint="default" w:ascii="Times New Roman" w:hAnsi="Times New Roman" w:cs="Times New Roman"/>
                  <w:sz w:val="24"/>
                  <w:szCs w:val="24"/>
                  <w:lang w:val="en-US"/>
                </w:rPr>
                <w:t>, karen</w:t>
              </w:r>
            </w:ins>
            <w:ins w:id="427" w:author="Lenovo" w:date="2021-03-05T05:14:32Z">
              <w:r>
                <w:rPr>
                  <w:rFonts w:hint="default" w:ascii="Times New Roman" w:hAnsi="Times New Roman" w:cs="Times New Roman"/>
                  <w:sz w:val="24"/>
                  <w:szCs w:val="24"/>
                  <w:lang w:val="en-US"/>
                </w:rPr>
                <w:t>a mereka</w:t>
              </w:r>
            </w:ins>
            <w:ins w:id="428" w:author="Lenovo" w:date="2021-03-05T05:14:33Z">
              <w:r>
                <w:rPr>
                  <w:rFonts w:hint="default" w:ascii="Times New Roman" w:hAnsi="Times New Roman" w:cs="Times New Roman"/>
                  <w:sz w:val="24"/>
                  <w:szCs w:val="24"/>
                  <w:lang w:val="en-US"/>
                </w:rPr>
                <w:t xml:space="preserve"> adala</w:t>
              </w:r>
            </w:ins>
            <w:ins w:id="429" w:author="Lenovo" w:date="2021-03-05T05:14:34Z">
              <w:r>
                <w:rPr>
                  <w:rFonts w:hint="default" w:ascii="Times New Roman" w:hAnsi="Times New Roman" w:cs="Times New Roman"/>
                  <w:sz w:val="24"/>
                  <w:szCs w:val="24"/>
                  <w:lang w:val="en-US"/>
                </w:rPr>
                <w:t xml:space="preserve">h </w:t>
              </w:r>
            </w:ins>
            <w:ins w:id="430" w:author="Lenovo" w:date="2021-03-05T05:14:36Z">
              <w:r>
                <w:rPr>
                  <w:rFonts w:hint="default" w:ascii="Times New Roman" w:hAnsi="Times New Roman" w:cs="Times New Roman"/>
                  <w:sz w:val="24"/>
                  <w:szCs w:val="24"/>
                  <w:lang w:val="en-US"/>
                </w:rPr>
                <w:t>gener</w:t>
              </w:r>
            </w:ins>
            <w:ins w:id="431" w:author="Lenovo" w:date="2021-03-05T05:14:37Z">
              <w:r>
                <w:rPr>
                  <w:rFonts w:hint="default" w:ascii="Times New Roman" w:hAnsi="Times New Roman" w:cs="Times New Roman"/>
                  <w:sz w:val="24"/>
                  <w:szCs w:val="24"/>
                  <w:lang w:val="en-US"/>
                </w:rPr>
                <w:t>as</w:t>
              </w:r>
            </w:ins>
            <w:ins w:id="432" w:author="Lenovo" w:date="2021-03-05T05:14:38Z">
              <w:r>
                <w:rPr>
                  <w:rFonts w:hint="default" w:ascii="Times New Roman" w:hAnsi="Times New Roman" w:cs="Times New Roman"/>
                  <w:sz w:val="24"/>
                  <w:szCs w:val="24"/>
                  <w:lang w:val="en-US"/>
                </w:rPr>
                <w:t>i-</w:t>
              </w:r>
            </w:ins>
            <w:ins w:id="433" w:author="Lenovo" w:date="2021-03-05T05:14:39Z">
              <w:r>
                <w:rPr>
                  <w:rFonts w:hint="default" w:ascii="Times New Roman" w:hAnsi="Times New Roman" w:cs="Times New Roman"/>
                  <w:sz w:val="24"/>
                  <w:szCs w:val="24"/>
                  <w:lang w:val="en-US"/>
                </w:rPr>
                <w:t>gener</w:t>
              </w:r>
            </w:ins>
            <w:ins w:id="434" w:author="Lenovo" w:date="2021-03-05T05:14:40Z">
              <w:r>
                <w:rPr>
                  <w:rFonts w:hint="default" w:ascii="Times New Roman" w:hAnsi="Times New Roman" w:cs="Times New Roman"/>
                  <w:sz w:val="24"/>
                  <w:szCs w:val="24"/>
                  <w:lang w:val="en-US"/>
                </w:rPr>
                <w:t>asi pen</w:t>
              </w:r>
            </w:ins>
            <w:ins w:id="435" w:author="Lenovo" w:date="2021-03-05T05:14:41Z">
              <w:r>
                <w:rPr>
                  <w:rFonts w:hint="default" w:ascii="Times New Roman" w:hAnsi="Times New Roman" w:cs="Times New Roman"/>
                  <w:sz w:val="24"/>
                  <w:szCs w:val="24"/>
                  <w:lang w:val="en-US"/>
                </w:rPr>
                <w:t xml:space="preserve">erus </w:t>
              </w:r>
            </w:ins>
            <w:ins w:id="436" w:author="Lenovo" w:date="2021-03-05T05:14:42Z">
              <w:r>
                <w:rPr>
                  <w:rFonts w:hint="default" w:ascii="Times New Roman" w:hAnsi="Times New Roman" w:cs="Times New Roman"/>
                  <w:sz w:val="24"/>
                  <w:szCs w:val="24"/>
                  <w:lang w:val="en-US"/>
                </w:rPr>
                <w:t>bangsa</w:t>
              </w:r>
            </w:ins>
            <w:ins w:id="437" w:author="Lenovo" w:date="2021-03-05T05:14:47Z">
              <w:r>
                <w:rPr>
                  <w:rFonts w:hint="default" w:ascii="Times New Roman" w:hAnsi="Times New Roman" w:cs="Times New Roman"/>
                  <w:sz w:val="24"/>
                  <w:szCs w:val="24"/>
                  <w:lang w:val="en-US"/>
                </w:rPr>
                <w: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10"/>
              <w:spacing w:after="0" w:line="240" w:lineRule="auto"/>
              <w:ind w:left="0"/>
              <w:rPr>
                <w:rFonts w:ascii="Times New Roman" w:hAnsi="Times New Roman" w:cs="Times New Roman"/>
                <w:sz w:val="24"/>
                <w:szCs w:val="24"/>
                <w:lang w:val="id-ID"/>
              </w:rPr>
            </w:pPr>
            <w:bookmarkStart w:id="0" w:name="_GoBack"/>
            <w:bookmarkEnd w:id="0"/>
            <w:r>
              <w:rPr>
                <w:rFonts w:ascii="Times New Roman" w:hAnsi="Times New Roman" w:cs="Times New Roman"/>
                <w:sz w:val="24"/>
                <w:szCs w:val="24"/>
                <w:lang w:val="id-ID"/>
              </w:rPr>
              <w:t>3</w:t>
            </w:r>
          </w:p>
        </w:tc>
        <w:tc>
          <w:tcPr>
            <w:tcW w:w="2970" w:type="dxa"/>
          </w:tcPr>
          <w:p>
            <w:pPr>
              <w:pStyle w:val="10"/>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Penutup</w:t>
            </w:r>
          </w:p>
        </w:tc>
        <w:tc>
          <w:tcPr>
            <w:tcW w:w="5125" w:type="dxa"/>
          </w:tcPr>
          <w:p>
            <w:pPr>
              <w:pStyle w:val="10"/>
              <w:numPr>
                <w:ilvl w:val="0"/>
                <w:numId w:val="18"/>
              </w:numPr>
              <w:spacing w:after="0" w:line="240" w:lineRule="auto"/>
              <w:ind w:left="408"/>
              <w:rPr>
                <w:ins w:id="438" w:author="Lenovo" w:date="2021-03-05T05:16:36Z"/>
                <w:rFonts w:ascii="Times New Roman" w:hAnsi="Times New Roman" w:cs="Times New Roman"/>
                <w:sz w:val="24"/>
                <w:szCs w:val="24"/>
                <w:lang w:val="id-ID"/>
              </w:rPr>
            </w:pPr>
            <w:r>
              <w:rPr>
                <w:rFonts w:ascii="Times New Roman" w:hAnsi="Times New Roman" w:cs="Times New Roman"/>
                <w:sz w:val="24"/>
                <w:szCs w:val="24"/>
                <w:lang w:val="id-ID"/>
              </w:rPr>
              <w:t>Kesimpulan</w:t>
            </w:r>
          </w:p>
          <w:p>
            <w:pPr>
              <w:pStyle w:val="10"/>
              <w:numPr>
                <w:ilvl w:val="-1"/>
                <w:numId w:val="0"/>
              </w:numPr>
              <w:spacing w:after="0" w:line="240" w:lineRule="auto"/>
              <w:ind w:left="48" w:firstLine="0"/>
              <w:rPr>
                <w:rFonts w:hint="default" w:ascii="Times New Roman" w:hAnsi="Times New Roman" w:cs="Times New Roman"/>
                <w:sz w:val="24"/>
                <w:szCs w:val="24"/>
                <w:lang w:val="en-US"/>
              </w:rPr>
              <w:pPrChange w:id="439" w:author="Lenovo" w:date="2021-03-05T05:16:37Z">
                <w:pPr>
                  <w:pStyle w:val="10"/>
                  <w:numPr>
                    <w:ilvl w:val="0"/>
                    <w:numId w:val="18"/>
                  </w:numPr>
                  <w:spacing w:after="0" w:line="240" w:lineRule="auto"/>
                  <w:ind w:left="408"/>
                </w:pPr>
              </w:pPrChange>
            </w:pPr>
            <w:ins w:id="440" w:author="Lenovo" w:date="2021-03-05T05:17:18Z">
              <w:r>
                <w:rPr>
                  <w:rFonts w:hint="default" w:ascii="Times New Roman" w:hAnsi="Times New Roman" w:cs="Times New Roman"/>
                  <w:sz w:val="24"/>
                  <w:szCs w:val="24"/>
                  <w:lang w:val="en-US"/>
                </w:rPr>
                <w:t>Kese</w:t>
              </w:r>
            </w:ins>
            <w:ins w:id="441" w:author="Lenovo" w:date="2021-03-05T05:17:19Z">
              <w:r>
                <w:rPr>
                  <w:rFonts w:hint="default" w:ascii="Times New Roman" w:hAnsi="Times New Roman" w:cs="Times New Roman"/>
                  <w:sz w:val="24"/>
                  <w:szCs w:val="24"/>
                  <w:lang w:val="en-US"/>
                </w:rPr>
                <w:t xml:space="preserve">hatan </w:t>
              </w:r>
            </w:ins>
            <w:ins w:id="442" w:author="Lenovo" w:date="2021-03-05T05:17:21Z">
              <w:r>
                <w:rPr>
                  <w:rFonts w:hint="default" w:ascii="Times New Roman" w:hAnsi="Times New Roman" w:cs="Times New Roman"/>
                  <w:sz w:val="24"/>
                  <w:szCs w:val="24"/>
                  <w:lang w:val="en-US"/>
                </w:rPr>
                <w:t>p</w:t>
              </w:r>
            </w:ins>
            <w:ins w:id="443" w:author="Lenovo" w:date="2021-03-05T05:17:22Z">
              <w:r>
                <w:rPr>
                  <w:rFonts w:hint="default" w:ascii="Times New Roman" w:hAnsi="Times New Roman" w:cs="Times New Roman"/>
                  <w:sz w:val="24"/>
                  <w:szCs w:val="24"/>
                  <w:lang w:val="en-US"/>
                </w:rPr>
                <w:t xml:space="preserve">enting </w:t>
              </w:r>
            </w:ins>
            <w:ins w:id="444" w:author="Lenovo" w:date="2021-03-05T05:17:23Z">
              <w:r>
                <w:rPr>
                  <w:rFonts w:hint="default" w:ascii="Times New Roman" w:hAnsi="Times New Roman" w:cs="Times New Roman"/>
                  <w:sz w:val="24"/>
                  <w:szCs w:val="24"/>
                  <w:lang w:val="en-US"/>
                </w:rPr>
                <w:t>diperha</w:t>
              </w:r>
            </w:ins>
            <w:ins w:id="445" w:author="Lenovo" w:date="2021-03-05T05:17:24Z">
              <w:r>
                <w:rPr>
                  <w:rFonts w:hint="default" w:ascii="Times New Roman" w:hAnsi="Times New Roman" w:cs="Times New Roman"/>
                  <w:sz w:val="24"/>
                  <w:szCs w:val="24"/>
                  <w:lang w:val="en-US"/>
                </w:rPr>
                <w:t xml:space="preserve">tikan </w:t>
              </w:r>
            </w:ins>
            <w:ins w:id="446" w:author="Lenovo" w:date="2021-03-05T05:17:25Z">
              <w:r>
                <w:rPr>
                  <w:rFonts w:hint="default" w:ascii="Times New Roman" w:hAnsi="Times New Roman" w:cs="Times New Roman"/>
                  <w:sz w:val="24"/>
                  <w:szCs w:val="24"/>
                  <w:lang w:val="en-US"/>
                </w:rPr>
                <w:t>oleh si</w:t>
              </w:r>
            </w:ins>
            <w:ins w:id="447" w:author="Lenovo" w:date="2021-03-05T05:17:26Z">
              <w:r>
                <w:rPr>
                  <w:rFonts w:hint="default" w:ascii="Times New Roman" w:hAnsi="Times New Roman" w:cs="Times New Roman"/>
                  <w:sz w:val="24"/>
                  <w:szCs w:val="24"/>
                  <w:lang w:val="en-US"/>
                </w:rPr>
                <w:t>swa</w:t>
              </w:r>
            </w:ins>
            <w:ins w:id="448" w:author="Lenovo" w:date="2021-03-05T05:17:27Z">
              <w:r>
                <w:rPr>
                  <w:rFonts w:hint="default" w:ascii="Times New Roman" w:hAnsi="Times New Roman" w:cs="Times New Roman"/>
                  <w:sz w:val="24"/>
                  <w:szCs w:val="24"/>
                  <w:lang w:val="en-US"/>
                </w:rPr>
                <w:t xml:space="preserve"> </w:t>
              </w:r>
            </w:ins>
            <w:ins w:id="449" w:author="Lenovo" w:date="2021-03-05T05:17:28Z">
              <w:r>
                <w:rPr>
                  <w:rFonts w:hint="default" w:ascii="Times New Roman" w:hAnsi="Times New Roman" w:cs="Times New Roman"/>
                  <w:sz w:val="24"/>
                  <w:szCs w:val="24"/>
                  <w:lang w:val="en-US"/>
                </w:rPr>
                <w:t xml:space="preserve">ketika </w:t>
              </w:r>
            </w:ins>
            <w:ins w:id="450" w:author="Lenovo" w:date="2021-03-05T05:17:29Z">
              <w:r>
                <w:rPr>
                  <w:rFonts w:hint="default" w:ascii="Times New Roman" w:hAnsi="Times New Roman" w:cs="Times New Roman"/>
                  <w:sz w:val="24"/>
                  <w:szCs w:val="24"/>
                  <w:lang w:val="en-US"/>
                </w:rPr>
                <w:t xml:space="preserve">mereka </w:t>
              </w:r>
            </w:ins>
            <w:ins w:id="451" w:author="Lenovo" w:date="2021-03-05T05:17:30Z">
              <w:r>
                <w:rPr>
                  <w:rFonts w:hint="default" w:ascii="Times New Roman" w:hAnsi="Times New Roman" w:cs="Times New Roman"/>
                  <w:sz w:val="24"/>
                  <w:szCs w:val="24"/>
                  <w:lang w:val="en-US"/>
                </w:rPr>
                <w:t>sed</w:t>
              </w:r>
            </w:ins>
            <w:ins w:id="452" w:author="Lenovo" w:date="2021-03-05T05:17:31Z">
              <w:r>
                <w:rPr>
                  <w:rFonts w:hint="default" w:ascii="Times New Roman" w:hAnsi="Times New Roman" w:cs="Times New Roman"/>
                  <w:sz w:val="24"/>
                  <w:szCs w:val="24"/>
                  <w:lang w:val="en-US"/>
                </w:rPr>
                <w:t>ang b</w:t>
              </w:r>
            </w:ins>
            <w:ins w:id="453" w:author="Lenovo" w:date="2021-03-05T05:17:32Z">
              <w:r>
                <w:rPr>
                  <w:rFonts w:hint="default" w:ascii="Times New Roman" w:hAnsi="Times New Roman" w:cs="Times New Roman"/>
                  <w:sz w:val="24"/>
                  <w:szCs w:val="24"/>
                  <w:lang w:val="en-US"/>
                </w:rPr>
                <w:t>ermain g</w:t>
              </w:r>
            </w:ins>
            <w:ins w:id="454" w:author="Lenovo" w:date="2021-03-05T05:17:33Z">
              <w:r>
                <w:rPr>
                  <w:rFonts w:hint="default" w:ascii="Times New Roman" w:hAnsi="Times New Roman" w:cs="Times New Roman"/>
                  <w:sz w:val="24"/>
                  <w:szCs w:val="24"/>
                  <w:lang w:val="en-US"/>
                </w:rPr>
                <w:t>ame</w:t>
              </w:r>
            </w:ins>
            <w:ins w:id="455" w:author="Lenovo" w:date="2021-03-05T05:17:38Z">
              <w:r>
                <w:rPr>
                  <w:rFonts w:hint="default" w:ascii="Times New Roman" w:hAnsi="Times New Roman" w:cs="Times New Roman"/>
                  <w:sz w:val="24"/>
                  <w:szCs w:val="24"/>
                  <w:lang w:val="en-US"/>
                </w:rPr>
                <w:t xml:space="preserve">, </w:t>
              </w:r>
            </w:ins>
            <w:ins w:id="456" w:author="Lenovo" w:date="2021-03-05T05:17:39Z">
              <w:r>
                <w:rPr>
                  <w:rFonts w:hint="default" w:ascii="Times New Roman" w:hAnsi="Times New Roman" w:cs="Times New Roman"/>
                  <w:sz w:val="24"/>
                  <w:szCs w:val="24"/>
                  <w:lang w:val="en-US"/>
                </w:rPr>
                <w:t>ka</w:t>
              </w:r>
            </w:ins>
            <w:ins w:id="457" w:author="Lenovo" w:date="2021-03-05T05:17:40Z">
              <w:r>
                <w:rPr>
                  <w:rFonts w:hint="default" w:ascii="Times New Roman" w:hAnsi="Times New Roman" w:cs="Times New Roman"/>
                  <w:sz w:val="24"/>
                  <w:szCs w:val="24"/>
                  <w:lang w:val="en-US"/>
                </w:rPr>
                <w:t>rena k</w:t>
              </w:r>
            </w:ins>
            <w:ins w:id="458" w:author="Lenovo" w:date="2021-03-05T05:17:41Z">
              <w:r>
                <w:rPr>
                  <w:rFonts w:hint="default" w:ascii="Times New Roman" w:hAnsi="Times New Roman" w:cs="Times New Roman"/>
                  <w:sz w:val="24"/>
                  <w:szCs w:val="24"/>
                  <w:lang w:val="en-US"/>
                </w:rPr>
                <w:t>urangny</w:t>
              </w:r>
            </w:ins>
            <w:ins w:id="459" w:author="Lenovo" w:date="2021-03-05T05:17:42Z">
              <w:r>
                <w:rPr>
                  <w:rFonts w:hint="default" w:ascii="Times New Roman" w:hAnsi="Times New Roman" w:cs="Times New Roman"/>
                  <w:sz w:val="24"/>
                  <w:szCs w:val="24"/>
                  <w:lang w:val="en-US"/>
                </w:rPr>
                <w:t>a</w:t>
              </w:r>
            </w:ins>
            <w:ins w:id="460" w:author="Lenovo" w:date="2021-03-05T05:17:43Z">
              <w:r>
                <w:rPr>
                  <w:rFonts w:hint="default" w:ascii="Times New Roman" w:hAnsi="Times New Roman" w:cs="Times New Roman"/>
                  <w:sz w:val="24"/>
                  <w:szCs w:val="24"/>
                  <w:lang w:val="en-US"/>
                </w:rPr>
                <w:t xml:space="preserve"> akti</w:t>
              </w:r>
            </w:ins>
            <w:ins w:id="461" w:author="Lenovo" w:date="2021-03-05T05:17:44Z">
              <w:r>
                <w:rPr>
                  <w:rFonts w:hint="default" w:ascii="Times New Roman" w:hAnsi="Times New Roman" w:cs="Times New Roman"/>
                  <w:sz w:val="24"/>
                  <w:szCs w:val="24"/>
                  <w:lang w:val="en-US"/>
                </w:rPr>
                <w:t>vi</w:t>
              </w:r>
            </w:ins>
            <w:ins w:id="462" w:author="Lenovo" w:date="2021-03-05T05:17:45Z">
              <w:r>
                <w:rPr>
                  <w:rFonts w:hint="default" w:ascii="Times New Roman" w:hAnsi="Times New Roman" w:cs="Times New Roman"/>
                  <w:sz w:val="24"/>
                  <w:szCs w:val="24"/>
                  <w:lang w:val="en-US"/>
                </w:rPr>
                <w:t xml:space="preserve">tas </w:t>
              </w:r>
            </w:ins>
            <w:ins w:id="463" w:author="Lenovo" w:date="2021-03-05T05:17:46Z">
              <w:r>
                <w:rPr>
                  <w:rFonts w:hint="default" w:ascii="Times New Roman" w:hAnsi="Times New Roman" w:cs="Times New Roman"/>
                  <w:sz w:val="24"/>
                  <w:szCs w:val="24"/>
                  <w:lang w:val="en-US"/>
                </w:rPr>
                <w:t>fis</w:t>
              </w:r>
            </w:ins>
            <w:ins w:id="464" w:author="Lenovo" w:date="2021-03-05T05:17:47Z">
              <w:r>
                <w:rPr>
                  <w:rFonts w:hint="default" w:ascii="Times New Roman" w:hAnsi="Times New Roman" w:cs="Times New Roman"/>
                  <w:sz w:val="24"/>
                  <w:szCs w:val="24"/>
                  <w:lang w:val="en-US"/>
                </w:rPr>
                <w:t>ik yan</w:t>
              </w:r>
            </w:ins>
            <w:ins w:id="465" w:author="Lenovo" w:date="2021-03-05T05:17:48Z">
              <w:r>
                <w:rPr>
                  <w:rFonts w:hint="default" w:ascii="Times New Roman" w:hAnsi="Times New Roman" w:cs="Times New Roman"/>
                  <w:sz w:val="24"/>
                  <w:szCs w:val="24"/>
                  <w:lang w:val="en-US"/>
                </w:rPr>
                <w:t>g terj</w:t>
              </w:r>
            </w:ins>
            <w:ins w:id="466" w:author="Lenovo" w:date="2021-03-05T05:17:51Z">
              <w:r>
                <w:rPr>
                  <w:rFonts w:hint="default" w:ascii="Times New Roman" w:hAnsi="Times New Roman" w:cs="Times New Roman"/>
                  <w:sz w:val="24"/>
                  <w:szCs w:val="24"/>
                  <w:lang w:val="en-US"/>
                </w:rPr>
                <w:t>adi</w:t>
              </w:r>
            </w:ins>
            <w:ins w:id="467" w:author="Lenovo" w:date="2021-03-05T05:17:53Z">
              <w:r>
                <w:rPr>
                  <w:rFonts w:hint="default" w:ascii="Times New Roman" w:hAnsi="Times New Roman" w:cs="Times New Roman"/>
                  <w:sz w:val="24"/>
                  <w:szCs w:val="24"/>
                  <w:lang w:val="en-US"/>
                </w:rPr>
                <w:t xml:space="preserve"> ket</w:t>
              </w:r>
            </w:ins>
            <w:ins w:id="468" w:author="Lenovo" w:date="2021-03-05T05:17:54Z">
              <w:r>
                <w:rPr>
                  <w:rFonts w:hint="default" w:ascii="Times New Roman" w:hAnsi="Times New Roman" w:cs="Times New Roman"/>
                  <w:sz w:val="24"/>
                  <w:szCs w:val="24"/>
                  <w:lang w:val="en-US"/>
                </w:rPr>
                <w:t>ika berm</w:t>
              </w:r>
            </w:ins>
            <w:ins w:id="469" w:author="Lenovo" w:date="2021-03-05T05:17:55Z">
              <w:r>
                <w:rPr>
                  <w:rFonts w:hint="default" w:ascii="Times New Roman" w:hAnsi="Times New Roman" w:cs="Times New Roman"/>
                  <w:sz w:val="24"/>
                  <w:szCs w:val="24"/>
                  <w:lang w:val="en-US"/>
                </w:rPr>
                <w:t>ain game</w:t>
              </w:r>
            </w:ins>
            <w:ins w:id="470" w:author="Lenovo" w:date="2021-03-05T05:17:56Z">
              <w:r>
                <w:rPr>
                  <w:rFonts w:hint="default" w:ascii="Times New Roman" w:hAnsi="Times New Roman" w:cs="Times New Roman"/>
                  <w:sz w:val="24"/>
                  <w:szCs w:val="24"/>
                  <w:lang w:val="en-US"/>
                </w:rPr>
                <w:t xml:space="preserve"> bisa </w:t>
              </w:r>
            </w:ins>
            <w:ins w:id="471" w:author="Lenovo" w:date="2021-03-05T05:17:57Z">
              <w:r>
                <w:rPr>
                  <w:rFonts w:hint="default" w:ascii="Times New Roman" w:hAnsi="Times New Roman" w:cs="Times New Roman"/>
                  <w:sz w:val="24"/>
                  <w:szCs w:val="24"/>
                  <w:lang w:val="en-US"/>
                </w:rPr>
                <w:t>meni</w:t>
              </w:r>
            </w:ins>
            <w:ins w:id="472" w:author="Lenovo" w:date="2021-03-05T05:17:58Z">
              <w:r>
                <w:rPr>
                  <w:rFonts w:hint="default" w:ascii="Times New Roman" w:hAnsi="Times New Roman" w:cs="Times New Roman"/>
                  <w:sz w:val="24"/>
                  <w:szCs w:val="24"/>
                  <w:lang w:val="en-US"/>
                </w:rPr>
                <w:t>mbulka</w:t>
              </w:r>
            </w:ins>
            <w:ins w:id="473" w:author="Lenovo" w:date="2021-03-05T05:17:59Z">
              <w:r>
                <w:rPr>
                  <w:rFonts w:hint="default" w:ascii="Times New Roman" w:hAnsi="Times New Roman" w:cs="Times New Roman"/>
                  <w:sz w:val="24"/>
                  <w:szCs w:val="24"/>
                  <w:lang w:val="en-US"/>
                </w:rPr>
                <w:t>n berb</w:t>
              </w:r>
            </w:ins>
            <w:ins w:id="474" w:author="Lenovo" w:date="2021-03-05T05:18:00Z">
              <w:r>
                <w:rPr>
                  <w:rFonts w:hint="default" w:ascii="Times New Roman" w:hAnsi="Times New Roman" w:cs="Times New Roman"/>
                  <w:sz w:val="24"/>
                  <w:szCs w:val="24"/>
                  <w:lang w:val="en-US"/>
                </w:rPr>
                <w:t>ag</w:t>
              </w:r>
            </w:ins>
            <w:ins w:id="475" w:author="Lenovo" w:date="2021-03-05T05:18:01Z">
              <w:r>
                <w:rPr>
                  <w:rFonts w:hint="default" w:ascii="Times New Roman" w:hAnsi="Times New Roman" w:cs="Times New Roman"/>
                  <w:sz w:val="24"/>
                  <w:szCs w:val="24"/>
                  <w:lang w:val="en-US"/>
                </w:rPr>
                <w:t xml:space="preserve">ai </w:t>
              </w:r>
            </w:ins>
            <w:ins w:id="476" w:author="Lenovo" w:date="2021-03-05T05:18:02Z">
              <w:r>
                <w:rPr>
                  <w:rFonts w:hint="default" w:ascii="Times New Roman" w:hAnsi="Times New Roman" w:cs="Times New Roman"/>
                  <w:sz w:val="24"/>
                  <w:szCs w:val="24"/>
                  <w:lang w:val="en-US"/>
                </w:rPr>
                <w:t>peny</w:t>
              </w:r>
            </w:ins>
            <w:ins w:id="477" w:author="Lenovo" w:date="2021-03-05T05:18:03Z">
              <w:r>
                <w:rPr>
                  <w:rFonts w:hint="default" w:ascii="Times New Roman" w:hAnsi="Times New Roman" w:cs="Times New Roman"/>
                  <w:sz w:val="24"/>
                  <w:szCs w:val="24"/>
                  <w:lang w:val="en-US"/>
                </w:rPr>
                <w:t>akit.</w:t>
              </w:r>
            </w:ins>
            <w:ins w:id="478" w:author="Lenovo" w:date="2021-03-05T05:18:05Z">
              <w:r>
                <w:rPr>
                  <w:rFonts w:hint="default" w:ascii="Times New Roman" w:hAnsi="Times New Roman" w:cs="Times New Roman"/>
                  <w:sz w:val="24"/>
                  <w:szCs w:val="24"/>
                  <w:lang w:val="en-US"/>
                </w:rPr>
                <w:t xml:space="preserve"> S</w:t>
              </w:r>
            </w:ins>
            <w:ins w:id="479" w:author="Lenovo" w:date="2021-03-05T05:18:06Z">
              <w:r>
                <w:rPr>
                  <w:rFonts w:hint="default" w:ascii="Times New Roman" w:hAnsi="Times New Roman" w:cs="Times New Roman"/>
                  <w:sz w:val="24"/>
                  <w:szCs w:val="24"/>
                  <w:lang w:val="en-US"/>
                </w:rPr>
                <w:t>eper</w:t>
              </w:r>
            </w:ins>
            <w:ins w:id="480" w:author="Lenovo" w:date="2021-03-05T05:18:07Z">
              <w:r>
                <w:rPr>
                  <w:rFonts w:hint="default" w:ascii="Times New Roman" w:hAnsi="Times New Roman" w:cs="Times New Roman"/>
                  <w:sz w:val="24"/>
                  <w:szCs w:val="24"/>
                  <w:lang w:val="en-US"/>
                </w:rPr>
                <w:t xml:space="preserve">ti </w:t>
              </w:r>
            </w:ins>
            <w:ins w:id="481" w:author="Lenovo" w:date="2021-03-05T05:18:08Z">
              <w:r>
                <w:rPr>
                  <w:rFonts w:hint="default" w:ascii="Times New Roman" w:hAnsi="Times New Roman" w:cs="Times New Roman"/>
                  <w:sz w:val="24"/>
                  <w:szCs w:val="24"/>
                  <w:lang w:val="en-US"/>
                </w:rPr>
                <w:t xml:space="preserve">salah </w:t>
              </w:r>
            </w:ins>
            <w:ins w:id="482" w:author="Lenovo" w:date="2021-03-05T05:18:09Z">
              <w:r>
                <w:rPr>
                  <w:rFonts w:hint="default" w:ascii="Times New Roman" w:hAnsi="Times New Roman" w:cs="Times New Roman"/>
                  <w:sz w:val="24"/>
                  <w:szCs w:val="24"/>
                  <w:lang w:val="en-US"/>
                </w:rPr>
                <w:t xml:space="preserve">satu </w:t>
              </w:r>
            </w:ins>
            <w:ins w:id="483" w:author="Lenovo" w:date="2021-03-05T05:18:10Z">
              <w:r>
                <w:rPr>
                  <w:rFonts w:hint="default" w:ascii="Times New Roman" w:hAnsi="Times New Roman" w:cs="Times New Roman"/>
                  <w:sz w:val="24"/>
                  <w:szCs w:val="24"/>
                  <w:lang w:val="en-US"/>
                </w:rPr>
                <w:t>con</w:t>
              </w:r>
            </w:ins>
            <w:ins w:id="484" w:author="Lenovo" w:date="2021-03-05T05:18:12Z">
              <w:r>
                <w:rPr>
                  <w:rFonts w:hint="default" w:ascii="Times New Roman" w:hAnsi="Times New Roman" w:cs="Times New Roman"/>
                  <w:sz w:val="24"/>
                  <w:szCs w:val="24"/>
                  <w:lang w:val="en-US"/>
                </w:rPr>
                <w:t>t</w:t>
              </w:r>
            </w:ins>
            <w:ins w:id="485" w:author="Lenovo" w:date="2021-03-05T05:18:13Z">
              <w:r>
                <w:rPr>
                  <w:rFonts w:hint="default" w:ascii="Times New Roman" w:hAnsi="Times New Roman" w:cs="Times New Roman"/>
                  <w:sz w:val="24"/>
                  <w:szCs w:val="24"/>
                  <w:lang w:val="en-US"/>
                </w:rPr>
                <w:t>oh ya</w:t>
              </w:r>
            </w:ins>
            <w:ins w:id="486" w:author="Lenovo" w:date="2021-03-05T05:18:14Z">
              <w:r>
                <w:rPr>
                  <w:rFonts w:hint="default" w:ascii="Times New Roman" w:hAnsi="Times New Roman" w:cs="Times New Roman"/>
                  <w:sz w:val="24"/>
                  <w:szCs w:val="24"/>
                  <w:lang w:val="en-US"/>
                </w:rPr>
                <w:t xml:space="preserve">ng </w:t>
              </w:r>
            </w:ins>
            <w:ins w:id="487" w:author="Lenovo" w:date="2021-03-05T05:18:20Z">
              <w:r>
                <w:rPr>
                  <w:rFonts w:hint="default" w:ascii="Times New Roman" w:hAnsi="Times New Roman" w:cs="Times New Roman"/>
                  <w:sz w:val="24"/>
                  <w:szCs w:val="24"/>
                  <w:lang w:val="en-US"/>
                </w:rPr>
                <w:t>telah d</w:t>
              </w:r>
            </w:ins>
            <w:ins w:id="488" w:author="Lenovo" w:date="2021-03-05T05:18:21Z">
              <w:r>
                <w:rPr>
                  <w:rFonts w:hint="default" w:ascii="Times New Roman" w:hAnsi="Times New Roman" w:cs="Times New Roman"/>
                  <w:sz w:val="24"/>
                  <w:szCs w:val="24"/>
                  <w:lang w:val="en-US"/>
                </w:rPr>
                <w:t xml:space="preserve">iamati </w:t>
              </w:r>
            </w:ins>
            <w:ins w:id="489" w:author="Lenovo" w:date="2021-03-05T05:18:22Z">
              <w:r>
                <w:rPr>
                  <w:rFonts w:hint="default" w:ascii="Times New Roman" w:hAnsi="Times New Roman" w:cs="Times New Roman"/>
                  <w:sz w:val="24"/>
                  <w:szCs w:val="24"/>
                  <w:lang w:val="en-US"/>
                </w:rPr>
                <w:t>yai</w:t>
              </w:r>
            </w:ins>
            <w:ins w:id="490" w:author="Lenovo" w:date="2021-03-05T05:18:23Z">
              <w:r>
                <w:rPr>
                  <w:rFonts w:hint="default" w:ascii="Times New Roman" w:hAnsi="Times New Roman" w:cs="Times New Roman"/>
                  <w:sz w:val="24"/>
                  <w:szCs w:val="24"/>
                  <w:lang w:val="en-US"/>
                </w:rPr>
                <w:t>tu</w:t>
              </w:r>
            </w:ins>
            <w:ins w:id="491" w:author="Lenovo" w:date="2021-03-05T05:18:27Z">
              <w:r>
                <w:rPr>
                  <w:rFonts w:hint="default" w:ascii="Times New Roman" w:hAnsi="Times New Roman" w:cs="Times New Roman"/>
                  <w:sz w:val="24"/>
                  <w:szCs w:val="24"/>
                  <w:lang w:val="en-US"/>
                </w:rPr>
                <w:t xml:space="preserve"> </w:t>
              </w:r>
            </w:ins>
            <w:ins w:id="492" w:author="Lenovo" w:date="2021-03-05T05:18:29Z">
              <w:r>
                <w:rPr>
                  <w:rFonts w:hint="default" w:ascii="Times New Roman" w:hAnsi="Times New Roman" w:cs="Times New Roman"/>
                  <w:sz w:val="24"/>
                  <w:szCs w:val="24"/>
                  <w:lang w:val="en-US"/>
                </w:rPr>
                <w:t>si</w:t>
              </w:r>
            </w:ins>
            <w:ins w:id="493" w:author="Lenovo" w:date="2021-03-05T05:18:30Z">
              <w:r>
                <w:rPr>
                  <w:rFonts w:hint="default" w:ascii="Times New Roman" w:hAnsi="Times New Roman" w:cs="Times New Roman"/>
                  <w:sz w:val="24"/>
                  <w:szCs w:val="24"/>
                  <w:lang w:val="en-US"/>
                </w:rPr>
                <w:t xml:space="preserve">swa </w:t>
              </w:r>
            </w:ins>
            <w:ins w:id="494" w:author="Lenovo" w:date="2021-03-05T05:18:31Z">
              <w:r>
                <w:rPr>
                  <w:rFonts w:hint="default" w:ascii="Times New Roman" w:hAnsi="Times New Roman" w:cs="Times New Roman"/>
                  <w:sz w:val="24"/>
                  <w:szCs w:val="24"/>
                  <w:lang w:val="en-US"/>
                </w:rPr>
                <w:t>SMP</w:t>
              </w:r>
            </w:ins>
            <w:ins w:id="495" w:author="Lenovo" w:date="2021-03-05T05:18:32Z">
              <w:r>
                <w:rPr>
                  <w:rFonts w:hint="default" w:ascii="Times New Roman" w:hAnsi="Times New Roman" w:cs="Times New Roman"/>
                  <w:sz w:val="24"/>
                  <w:szCs w:val="24"/>
                  <w:lang w:val="en-US"/>
                </w:rPr>
                <w:t>N</w:t>
              </w:r>
            </w:ins>
            <w:ins w:id="496" w:author="Lenovo" w:date="2021-03-05T05:18:35Z">
              <w:r>
                <w:rPr>
                  <w:rFonts w:hint="default" w:ascii="Times New Roman" w:hAnsi="Times New Roman" w:cs="Times New Roman"/>
                  <w:sz w:val="24"/>
                  <w:szCs w:val="24"/>
                  <w:lang w:val="en-US"/>
                </w:rPr>
                <w:t xml:space="preserve"> </w:t>
              </w:r>
            </w:ins>
            <w:ins w:id="497" w:author="Lenovo" w:date="2021-03-05T05:18:36Z">
              <w:r>
                <w:rPr>
                  <w:rFonts w:hint="default" w:ascii="Times New Roman" w:hAnsi="Times New Roman" w:cs="Times New Roman"/>
                  <w:sz w:val="24"/>
                  <w:szCs w:val="24"/>
                  <w:lang w:val="en-US"/>
                </w:rPr>
                <w:t>J</w:t>
              </w:r>
            </w:ins>
            <w:ins w:id="498" w:author="Lenovo" w:date="2021-03-05T05:18:37Z">
              <w:r>
                <w:rPr>
                  <w:rFonts w:hint="default" w:ascii="Times New Roman" w:hAnsi="Times New Roman" w:cs="Times New Roman"/>
                  <w:sz w:val="24"/>
                  <w:szCs w:val="24"/>
                  <w:lang w:val="en-US"/>
                </w:rPr>
                <w:t>akar</w:t>
              </w:r>
            </w:ins>
            <w:ins w:id="499" w:author="Lenovo" w:date="2021-03-05T05:18:38Z">
              <w:r>
                <w:rPr>
                  <w:rFonts w:hint="default" w:ascii="Times New Roman" w:hAnsi="Times New Roman" w:cs="Times New Roman"/>
                  <w:sz w:val="24"/>
                  <w:szCs w:val="24"/>
                  <w:lang w:val="en-US"/>
                </w:rPr>
                <w:t>ta dan</w:t>
              </w:r>
            </w:ins>
            <w:ins w:id="500" w:author="Lenovo" w:date="2021-03-05T05:18:39Z">
              <w:r>
                <w:rPr>
                  <w:rFonts w:hint="default" w:ascii="Times New Roman" w:hAnsi="Times New Roman" w:cs="Times New Roman"/>
                  <w:sz w:val="24"/>
                  <w:szCs w:val="24"/>
                  <w:lang w:val="en-US"/>
                </w:rPr>
                <w:t xml:space="preserve"> sekit</w:t>
              </w:r>
            </w:ins>
            <w:ins w:id="501" w:author="Lenovo" w:date="2021-03-05T05:18:40Z">
              <w:r>
                <w:rPr>
                  <w:rFonts w:hint="default" w:ascii="Times New Roman" w:hAnsi="Times New Roman" w:cs="Times New Roman"/>
                  <w:sz w:val="24"/>
                  <w:szCs w:val="24"/>
                  <w:lang w:val="en-US"/>
                </w:rPr>
                <w:t>arnya</w:t>
              </w:r>
            </w:ins>
            <w:ins w:id="502" w:author="Lenovo" w:date="2021-03-05T05:18:41Z">
              <w:r>
                <w:rPr>
                  <w:rFonts w:hint="default" w:ascii="Times New Roman" w:hAnsi="Times New Roman" w:cs="Times New Roman"/>
                  <w:sz w:val="24"/>
                  <w:szCs w:val="24"/>
                  <w:lang w:val="en-US"/>
                </w:rPr>
                <w:t xml:space="preserve">, </w:t>
              </w:r>
            </w:ins>
            <w:ins w:id="503" w:author="Lenovo" w:date="2021-03-05T05:18:42Z">
              <w:r>
                <w:rPr>
                  <w:rFonts w:hint="default" w:ascii="Times New Roman" w:hAnsi="Times New Roman" w:cs="Times New Roman"/>
                  <w:sz w:val="24"/>
                  <w:szCs w:val="24"/>
                  <w:lang w:val="en-US"/>
                </w:rPr>
                <w:t>belum</w:t>
              </w:r>
            </w:ins>
            <w:ins w:id="504" w:author="Lenovo" w:date="2021-03-05T05:18:43Z">
              <w:r>
                <w:rPr>
                  <w:rFonts w:hint="default" w:ascii="Times New Roman" w:hAnsi="Times New Roman" w:cs="Times New Roman"/>
                  <w:sz w:val="24"/>
                  <w:szCs w:val="24"/>
                  <w:lang w:val="en-US"/>
                </w:rPr>
                <w:t xml:space="preserve"> </w:t>
              </w:r>
            </w:ins>
            <w:ins w:id="505" w:author="Lenovo" w:date="2021-03-05T05:18:44Z">
              <w:r>
                <w:rPr>
                  <w:rFonts w:hint="default" w:ascii="Times New Roman" w:hAnsi="Times New Roman" w:cs="Times New Roman"/>
                  <w:sz w:val="24"/>
                  <w:szCs w:val="24"/>
                  <w:lang w:val="en-US"/>
                </w:rPr>
                <w:t>paham</w:t>
              </w:r>
            </w:ins>
            <w:ins w:id="506" w:author="Lenovo" w:date="2021-03-05T05:18:45Z">
              <w:r>
                <w:rPr>
                  <w:rFonts w:hint="default" w:ascii="Times New Roman" w:hAnsi="Times New Roman" w:cs="Times New Roman"/>
                  <w:sz w:val="24"/>
                  <w:szCs w:val="24"/>
                  <w:lang w:val="en-US"/>
                </w:rPr>
                <w:t xml:space="preserve"> akan</w:t>
              </w:r>
            </w:ins>
            <w:ins w:id="507" w:author="Lenovo" w:date="2021-03-05T05:18:46Z">
              <w:r>
                <w:rPr>
                  <w:rFonts w:hint="default" w:ascii="Times New Roman" w:hAnsi="Times New Roman" w:cs="Times New Roman"/>
                  <w:sz w:val="24"/>
                  <w:szCs w:val="24"/>
                  <w:lang w:val="en-US"/>
                </w:rPr>
                <w:t xml:space="preserve"> </w:t>
              </w:r>
            </w:ins>
            <w:ins w:id="508" w:author="Lenovo" w:date="2021-03-05T05:18:47Z">
              <w:r>
                <w:rPr>
                  <w:rFonts w:hint="default" w:ascii="Times New Roman" w:hAnsi="Times New Roman" w:cs="Times New Roman"/>
                  <w:sz w:val="24"/>
                  <w:szCs w:val="24"/>
                  <w:lang w:val="en-US"/>
                </w:rPr>
                <w:t>penting</w:t>
              </w:r>
            </w:ins>
            <w:ins w:id="509" w:author="Lenovo" w:date="2021-03-05T05:18:48Z">
              <w:r>
                <w:rPr>
                  <w:rFonts w:hint="default" w:ascii="Times New Roman" w:hAnsi="Times New Roman" w:cs="Times New Roman"/>
                  <w:sz w:val="24"/>
                  <w:szCs w:val="24"/>
                  <w:lang w:val="en-US"/>
                </w:rPr>
                <w:t>nya me</w:t>
              </w:r>
            </w:ins>
            <w:ins w:id="510" w:author="Lenovo" w:date="2021-03-05T05:18:49Z">
              <w:r>
                <w:rPr>
                  <w:rFonts w:hint="default" w:ascii="Times New Roman" w:hAnsi="Times New Roman" w:cs="Times New Roman"/>
                  <w:sz w:val="24"/>
                  <w:szCs w:val="24"/>
                  <w:lang w:val="en-US"/>
                </w:rPr>
                <w:t xml:space="preserve">njaga </w:t>
              </w:r>
            </w:ins>
            <w:ins w:id="511" w:author="Lenovo" w:date="2021-03-05T05:18:50Z">
              <w:r>
                <w:rPr>
                  <w:rFonts w:hint="default" w:ascii="Times New Roman" w:hAnsi="Times New Roman" w:cs="Times New Roman"/>
                  <w:sz w:val="24"/>
                  <w:szCs w:val="24"/>
                  <w:lang w:val="en-US"/>
                </w:rPr>
                <w:t>kesehat</w:t>
              </w:r>
            </w:ins>
            <w:ins w:id="512" w:author="Lenovo" w:date="2021-03-05T05:18:51Z">
              <w:r>
                <w:rPr>
                  <w:rFonts w:hint="default" w:ascii="Times New Roman" w:hAnsi="Times New Roman" w:cs="Times New Roman"/>
                  <w:sz w:val="24"/>
                  <w:szCs w:val="24"/>
                  <w:lang w:val="en-US"/>
                </w:rPr>
                <w:t>an d</w:t>
              </w:r>
            </w:ins>
            <w:ins w:id="513" w:author="Lenovo" w:date="2021-03-05T05:18:52Z">
              <w:r>
                <w:rPr>
                  <w:rFonts w:hint="default" w:ascii="Times New Roman" w:hAnsi="Times New Roman" w:cs="Times New Roman"/>
                  <w:sz w:val="24"/>
                  <w:szCs w:val="24"/>
                  <w:lang w:val="en-US"/>
                </w:rPr>
                <w:t xml:space="preserve">ikala </w:t>
              </w:r>
            </w:ins>
            <w:ins w:id="514" w:author="Lenovo" w:date="2021-03-05T05:18:53Z">
              <w:r>
                <w:rPr>
                  <w:rFonts w:hint="default" w:ascii="Times New Roman" w:hAnsi="Times New Roman" w:cs="Times New Roman"/>
                  <w:sz w:val="24"/>
                  <w:szCs w:val="24"/>
                  <w:lang w:val="en-US"/>
                </w:rPr>
                <w:t>berm</w:t>
              </w:r>
            </w:ins>
            <w:ins w:id="515" w:author="Lenovo" w:date="2021-03-05T05:18:54Z">
              <w:r>
                <w:rPr>
                  <w:rFonts w:hint="default" w:ascii="Times New Roman" w:hAnsi="Times New Roman" w:cs="Times New Roman"/>
                  <w:sz w:val="24"/>
                  <w:szCs w:val="24"/>
                  <w:lang w:val="en-US"/>
                </w:rPr>
                <w:t>ain gam</w:t>
              </w:r>
            </w:ins>
            <w:ins w:id="516" w:author="Lenovo" w:date="2021-03-05T05:18:55Z">
              <w:r>
                <w:rPr>
                  <w:rFonts w:hint="default" w:ascii="Times New Roman" w:hAnsi="Times New Roman" w:cs="Times New Roman"/>
                  <w:sz w:val="24"/>
                  <w:szCs w:val="24"/>
                  <w:lang w:val="en-US"/>
                </w:rPr>
                <w:t xml:space="preserve">e. </w:t>
              </w:r>
            </w:ins>
            <w:ins w:id="517" w:author="Lenovo" w:date="2021-03-05T05:19:22Z">
              <w:r>
                <w:rPr>
                  <w:rFonts w:hint="default" w:ascii="Times New Roman" w:hAnsi="Times New Roman" w:cs="Times New Roman"/>
                  <w:sz w:val="24"/>
                  <w:szCs w:val="24"/>
                  <w:lang w:val="en-US"/>
                </w:rPr>
                <w:t>Bermai</w:t>
              </w:r>
            </w:ins>
            <w:ins w:id="518" w:author="Lenovo" w:date="2021-03-05T05:19:23Z">
              <w:r>
                <w:rPr>
                  <w:rFonts w:hint="default" w:ascii="Times New Roman" w:hAnsi="Times New Roman" w:cs="Times New Roman"/>
                  <w:sz w:val="24"/>
                  <w:szCs w:val="24"/>
                  <w:lang w:val="en-US"/>
                </w:rPr>
                <w:t xml:space="preserve">n game </w:t>
              </w:r>
            </w:ins>
            <w:ins w:id="519" w:author="Lenovo" w:date="2021-03-05T05:19:24Z">
              <w:r>
                <w:rPr>
                  <w:rFonts w:hint="default" w:ascii="Times New Roman" w:hAnsi="Times New Roman" w:cs="Times New Roman"/>
                  <w:sz w:val="24"/>
                  <w:szCs w:val="24"/>
                  <w:lang w:val="en-US"/>
                </w:rPr>
                <w:t xml:space="preserve">yang </w:t>
              </w:r>
            </w:ins>
            <w:ins w:id="520" w:author="Lenovo" w:date="2021-03-05T05:19:25Z">
              <w:r>
                <w:rPr>
                  <w:rFonts w:hint="default" w:ascii="Times New Roman" w:hAnsi="Times New Roman" w:cs="Times New Roman"/>
                  <w:sz w:val="24"/>
                  <w:szCs w:val="24"/>
                  <w:lang w:val="en-US"/>
                </w:rPr>
                <w:t>berleb</w:t>
              </w:r>
            </w:ins>
            <w:ins w:id="521" w:author="Lenovo" w:date="2021-03-05T05:19:26Z">
              <w:r>
                <w:rPr>
                  <w:rFonts w:hint="default" w:ascii="Times New Roman" w:hAnsi="Times New Roman" w:cs="Times New Roman"/>
                  <w:sz w:val="24"/>
                  <w:szCs w:val="24"/>
                  <w:lang w:val="en-US"/>
                </w:rPr>
                <w:t>iha</w:t>
              </w:r>
            </w:ins>
            <w:ins w:id="522" w:author="Lenovo" w:date="2021-03-05T05:19:28Z">
              <w:r>
                <w:rPr>
                  <w:rFonts w:hint="default" w:ascii="Times New Roman" w:hAnsi="Times New Roman" w:cs="Times New Roman"/>
                  <w:sz w:val="24"/>
                  <w:szCs w:val="24"/>
                  <w:lang w:val="en-US"/>
                </w:rPr>
                <w:t>n j</w:t>
              </w:r>
            </w:ins>
            <w:ins w:id="523" w:author="Lenovo" w:date="2021-03-05T05:19:29Z">
              <w:r>
                <w:rPr>
                  <w:rFonts w:hint="default" w:ascii="Times New Roman" w:hAnsi="Times New Roman" w:cs="Times New Roman"/>
                  <w:sz w:val="24"/>
                  <w:szCs w:val="24"/>
                  <w:lang w:val="en-US"/>
                </w:rPr>
                <w:t xml:space="preserve">uga </w:t>
              </w:r>
            </w:ins>
            <w:ins w:id="524" w:author="Lenovo" w:date="2021-03-05T05:19:32Z">
              <w:r>
                <w:rPr>
                  <w:rFonts w:hint="default" w:ascii="Times New Roman" w:hAnsi="Times New Roman" w:cs="Times New Roman"/>
                  <w:sz w:val="24"/>
                  <w:szCs w:val="24"/>
                  <w:lang w:val="en-US"/>
                </w:rPr>
                <w:t>bisa</w:t>
              </w:r>
            </w:ins>
            <w:ins w:id="525" w:author="Lenovo" w:date="2021-03-05T05:19:33Z">
              <w:r>
                <w:rPr>
                  <w:rFonts w:hint="default" w:ascii="Times New Roman" w:hAnsi="Times New Roman" w:cs="Times New Roman"/>
                  <w:sz w:val="24"/>
                  <w:szCs w:val="24"/>
                  <w:lang w:val="en-US"/>
                </w:rPr>
                <w:t xml:space="preserve"> mem</w:t>
              </w:r>
            </w:ins>
            <w:ins w:id="526" w:author="Lenovo" w:date="2021-03-05T05:19:37Z">
              <w:r>
                <w:rPr>
                  <w:rFonts w:hint="default" w:ascii="Times New Roman" w:hAnsi="Times New Roman" w:cs="Times New Roman"/>
                  <w:sz w:val="24"/>
                  <w:szCs w:val="24"/>
                  <w:lang w:val="en-US"/>
                </w:rPr>
                <w:t>pe</w:t>
              </w:r>
            </w:ins>
            <w:ins w:id="527" w:author="Lenovo" w:date="2021-03-05T05:19:38Z">
              <w:r>
                <w:rPr>
                  <w:rFonts w:hint="default" w:ascii="Times New Roman" w:hAnsi="Times New Roman" w:cs="Times New Roman"/>
                  <w:sz w:val="24"/>
                  <w:szCs w:val="24"/>
                  <w:lang w:val="en-US"/>
                </w:rPr>
                <w:t>ngar</w:t>
              </w:r>
            </w:ins>
            <w:ins w:id="528" w:author="Lenovo" w:date="2021-03-05T05:19:39Z">
              <w:r>
                <w:rPr>
                  <w:rFonts w:hint="default" w:ascii="Times New Roman" w:hAnsi="Times New Roman" w:cs="Times New Roman"/>
                  <w:sz w:val="24"/>
                  <w:szCs w:val="24"/>
                  <w:lang w:val="en-US"/>
                </w:rPr>
                <w:t>uhi kes</w:t>
              </w:r>
            </w:ins>
            <w:ins w:id="529" w:author="Lenovo" w:date="2021-03-05T05:19:40Z">
              <w:r>
                <w:rPr>
                  <w:rFonts w:hint="default" w:ascii="Times New Roman" w:hAnsi="Times New Roman" w:cs="Times New Roman"/>
                  <w:sz w:val="24"/>
                  <w:szCs w:val="24"/>
                  <w:lang w:val="en-US"/>
                </w:rPr>
                <w:t>ehata</w:t>
              </w:r>
            </w:ins>
            <w:ins w:id="530" w:author="Lenovo" w:date="2021-03-05T05:19:41Z">
              <w:r>
                <w:rPr>
                  <w:rFonts w:hint="default" w:ascii="Times New Roman" w:hAnsi="Times New Roman" w:cs="Times New Roman"/>
                  <w:sz w:val="24"/>
                  <w:szCs w:val="24"/>
                  <w:lang w:val="en-US"/>
                </w:rPr>
                <w:t>n menta</w:t>
              </w:r>
            </w:ins>
            <w:ins w:id="531" w:author="Lenovo" w:date="2021-03-05T05:19:42Z">
              <w:r>
                <w:rPr>
                  <w:rFonts w:hint="default" w:ascii="Times New Roman" w:hAnsi="Times New Roman" w:cs="Times New Roman"/>
                  <w:sz w:val="24"/>
                  <w:szCs w:val="24"/>
                  <w:lang w:val="en-US"/>
                </w:rPr>
                <w:t>l sisw</w:t>
              </w:r>
            </w:ins>
            <w:ins w:id="532" w:author="Lenovo" w:date="2021-03-05T05:19:43Z">
              <w:r>
                <w:rPr>
                  <w:rFonts w:hint="default" w:ascii="Times New Roman" w:hAnsi="Times New Roman" w:cs="Times New Roman"/>
                  <w:sz w:val="24"/>
                  <w:szCs w:val="24"/>
                  <w:lang w:val="en-US"/>
                </w:rPr>
                <w:t>a, se</w:t>
              </w:r>
            </w:ins>
            <w:ins w:id="533" w:author="Lenovo" w:date="2021-03-05T05:19:44Z">
              <w:r>
                <w:rPr>
                  <w:rFonts w:hint="default" w:ascii="Times New Roman" w:hAnsi="Times New Roman" w:cs="Times New Roman"/>
                  <w:sz w:val="24"/>
                  <w:szCs w:val="24"/>
                  <w:lang w:val="en-US"/>
                </w:rPr>
                <w:t xml:space="preserve">perti </w:t>
              </w:r>
            </w:ins>
            <w:ins w:id="534" w:author="Lenovo" w:date="2021-03-05T05:19:45Z">
              <w:r>
                <w:rPr>
                  <w:rFonts w:hint="default" w:ascii="Times New Roman" w:hAnsi="Times New Roman" w:cs="Times New Roman"/>
                  <w:sz w:val="24"/>
                  <w:szCs w:val="24"/>
                  <w:lang w:val="en-US"/>
                </w:rPr>
                <w:t>h</w:t>
              </w:r>
            </w:ins>
            <w:ins w:id="535" w:author="Lenovo" w:date="2021-03-05T05:19:46Z">
              <w:r>
                <w:rPr>
                  <w:rFonts w:hint="default" w:ascii="Times New Roman" w:hAnsi="Times New Roman" w:cs="Times New Roman"/>
                  <w:sz w:val="24"/>
                  <w:szCs w:val="24"/>
                  <w:lang w:val="en-US"/>
                </w:rPr>
                <w:t xml:space="preserve">ilang </w:t>
              </w:r>
            </w:ins>
            <w:ins w:id="536" w:author="Lenovo" w:date="2021-03-05T05:19:48Z">
              <w:r>
                <w:rPr>
                  <w:rFonts w:hint="default" w:ascii="Times New Roman" w:hAnsi="Times New Roman" w:cs="Times New Roman"/>
                  <w:sz w:val="24"/>
                  <w:szCs w:val="24"/>
                  <w:lang w:val="en-US"/>
                </w:rPr>
                <w:t>foku</w:t>
              </w:r>
            </w:ins>
            <w:ins w:id="537" w:author="Lenovo" w:date="2021-03-05T05:19:49Z">
              <w:r>
                <w:rPr>
                  <w:rFonts w:hint="default" w:ascii="Times New Roman" w:hAnsi="Times New Roman" w:cs="Times New Roman"/>
                  <w:sz w:val="24"/>
                  <w:szCs w:val="24"/>
                  <w:lang w:val="en-US"/>
                </w:rPr>
                <w:t xml:space="preserve">s, </w:t>
              </w:r>
            </w:ins>
            <w:ins w:id="538" w:author="Lenovo" w:date="2021-03-05T05:19:54Z">
              <w:r>
                <w:rPr>
                  <w:rFonts w:hint="default" w:ascii="Times New Roman" w:hAnsi="Times New Roman" w:cs="Times New Roman"/>
                  <w:sz w:val="24"/>
                  <w:szCs w:val="24"/>
                  <w:lang w:val="en-US"/>
                </w:rPr>
                <w:t>muda</w:t>
              </w:r>
            </w:ins>
            <w:ins w:id="539" w:author="Lenovo" w:date="2021-03-05T05:19:55Z">
              <w:r>
                <w:rPr>
                  <w:rFonts w:hint="default" w:ascii="Times New Roman" w:hAnsi="Times New Roman" w:cs="Times New Roman"/>
                  <w:sz w:val="24"/>
                  <w:szCs w:val="24"/>
                  <w:lang w:val="en-US"/>
                </w:rPr>
                <w:t>h marah</w:t>
              </w:r>
            </w:ins>
            <w:ins w:id="540" w:author="Lenovo" w:date="2021-03-05T05:20:00Z">
              <w:r>
                <w:rPr>
                  <w:rFonts w:hint="default" w:ascii="Times New Roman" w:hAnsi="Times New Roman" w:cs="Times New Roman"/>
                  <w:sz w:val="24"/>
                  <w:szCs w:val="24"/>
                  <w:lang w:val="en-US"/>
                </w:rPr>
                <w:t>, b</w:t>
              </w:r>
            </w:ins>
            <w:ins w:id="541" w:author="Lenovo" w:date="2021-03-05T05:20:01Z">
              <w:r>
                <w:rPr>
                  <w:rFonts w:hint="default" w:ascii="Times New Roman" w:hAnsi="Times New Roman" w:cs="Times New Roman"/>
                  <w:sz w:val="24"/>
                  <w:szCs w:val="24"/>
                  <w:lang w:val="en-US"/>
                </w:rPr>
                <w:t xml:space="preserve">ahkan </w:t>
              </w:r>
            </w:ins>
            <w:ins w:id="542" w:author="Lenovo" w:date="2021-03-05T05:20:02Z">
              <w:r>
                <w:rPr>
                  <w:rFonts w:hint="default" w:ascii="Times New Roman" w:hAnsi="Times New Roman" w:cs="Times New Roman"/>
                  <w:sz w:val="24"/>
                  <w:szCs w:val="24"/>
                  <w:lang w:val="en-US"/>
                </w:rPr>
                <w:t>kec</w:t>
              </w:r>
            </w:ins>
            <w:ins w:id="543" w:author="Lenovo" w:date="2021-03-05T05:20:03Z">
              <w:r>
                <w:rPr>
                  <w:rFonts w:hint="default" w:ascii="Times New Roman" w:hAnsi="Times New Roman" w:cs="Times New Roman"/>
                  <w:sz w:val="24"/>
                  <w:szCs w:val="24"/>
                  <w:lang w:val="en-US"/>
                </w:rPr>
                <w:t xml:space="preserve">anduan </w:t>
              </w:r>
            </w:ins>
            <w:ins w:id="544" w:author="Lenovo" w:date="2021-03-05T05:20:05Z">
              <w:r>
                <w:rPr>
                  <w:rFonts w:hint="default" w:ascii="Times New Roman" w:hAnsi="Times New Roman" w:cs="Times New Roman"/>
                  <w:sz w:val="24"/>
                  <w:szCs w:val="24"/>
                  <w:lang w:val="en-US"/>
                </w:rPr>
                <w:t>d</w:t>
              </w:r>
            </w:ins>
            <w:ins w:id="545" w:author="Lenovo" w:date="2021-03-05T05:20:10Z">
              <w:r>
                <w:rPr>
                  <w:rFonts w:hint="default" w:ascii="Times New Roman" w:hAnsi="Times New Roman" w:cs="Times New Roman"/>
                  <w:sz w:val="24"/>
                  <w:szCs w:val="24"/>
                  <w:lang w:val="en-US"/>
                </w:rPr>
                <w:t xml:space="preserve">alam </w:t>
              </w:r>
            </w:ins>
            <w:ins w:id="546" w:author="Lenovo" w:date="2021-03-05T05:20:11Z">
              <w:r>
                <w:rPr>
                  <w:rFonts w:hint="default" w:ascii="Times New Roman" w:hAnsi="Times New Roman" w:cs="Times New Roman"/>
                  <w:sz w:val="24"/>
                  <w:szCs w:val="24"/>
                  <w:lang w:val="en-US"/>
                </w:rPr>
                <w:t>bermai</w:t>
              </w:r>
            </w:ins>
            <w:ins w:id="547" w:author="Lenovo" w:date="2021-03-05T05:20:12Z">
              <w:r>
                <w:rPr>
                  <w:rFonts w:hint="default" w:ascii="Times New Roman" w:hAnsi="Times New Roman" w:cs="Times New Roman"/>
                  <w:sz w:val="24"/>
                  <w:szCs w:val="24"/>
                  <w:lang w:val="en-US"/>
                </w:rPr>
                <w:t>n game on</w:t>
              </w:r>
            </w:ins>
            <w:ins w:id="548" w:author="Lenovo" w:date="2021-03-05T05:20:13Z">
              <w:r>
                <w:rPr>
                  <w:rFonts w:hint="default" w:ascii="Times New Roman" w:hAnsi="Times New Roman" w:cs="Times New Roman"/>
                  <w:sz w:val="24"/>
                  <w:szCs w:val="24"/>
                  <w:lang w:val="en-US"/>
                </w:rPr>
                <w:t>line</w:t>
              </w:r>
            </w:ins>
            <w:ins w:id="549" w:author="Lenovo" w:date="2021-03-05T05:20:17Z">
              <w:r>
                <w:rPr>
                  <w:rFonts w:hint="default" w:ascii="Times New Roman" w:hAnsi="Times New Roman" w:cs="Times New Roman"/>
                  <w:sz w:val="24"/>
                  <w:szCs w:val="24"/>
                  <w:lang w:val="en-US"/>
                </w:rPr>
                <w:t>.</w:t>
              </w:r>
            </w:ins>
            <w:ins w:id="550" w:author="Lenovo" w:date="2021-03-05T05:20:18Z">
              <w:r>
                <w:rPr>
                  <w:rFonts w:hint="default" w:ascii="Times New Roman" w:hAnsi="Times New Roman" w:cs="Times New Roman"/>
                  <w:sz w:val="24"/>
                  <w:szCs w:val="24"/>
                  <w:lang w:val="en-US"/>
                </w:rPr>
                <w:t xml:space="preserve"> M</w:t>
              </w:r>
            </w:ins>
            <w:ins w:id="551" w:author="Lenovo" w:date="2021-03-05T05:20:19Z">
              <w:r>
                <w:rPr>
                  <w:rFonts w:hint="default" w:ascii="Times New Roman" w:hAnsi="Times New Roman" w:cs="Times New Roman"/>
                  <w:sz w:val="24"/>
                  <w:szCs w:val="24"/>
                  <w:lang w:val="en-US"/>
                </w:rPr>
                <w:t>a</w:t>
              </w:r>
            </w:ins>
            <w:ins w:id="552" w:author="Lenovo" w:date="2021-03-05T05:20:20Z">
              <w:r>
                <w:rPr>
                  <w:rFonts w:hint="default" w:ascii="Times New Roman" w:hAnsi="Times New Roman" w:cs="Times New Roman"/>
                  <w:sz w:val="24"/>
                  <w:szCs w:val="24"/>
                  <w:lang w:val="en-US"/>
                </w:rPr>
                <w:t>ka dar</w:t>
              </w:r>
            </w:ins>
            <w:ins w:id="553" w:author="Lenovo" w:date="2021-03-05T05:20:21Z">
              <w:r>
                <w:rPr>
                  <w:rFonts w:hint="default" w:ascii="Times New Roman" w:hAnsi="Times New Roman" w:cs="Times New Roman"/>
                  <w:sz w:val="24"/>
                  <w:szCs w:val="24"/>
                  <w:lang w:val="en-US"/>
                </w:rPr>
                <w:t>i itu,</w:t>
              </w:r>
            </w:ins>
            <w:ins w:id="554" w:author="Lenovo" w:date="2021-03-05T05:20:22Z">
              <w:r>
                <w:rPr>
                  <w:rFonts w:hint="default" w:ascii="Times New Roman" w:hAnsi="Times New Roman" w:cs="Times New Roman"/>
                  <w:sz w:val="24"/>
                  <w:szCs w:val="24"/>
                  <w:lang w:val="en-US"/>
                </w:rPr>
                <w:t xml:space="preserve"> kita h</w:t>
              </w:r>
            </w:ins>
            <w:ins w:id="555" w:author="Lenovo" w:date="2021-03-05T05:20:23Z">
              <w:r>
                <w:rPr>
                  <w:rFonts w:hint="default" w:ascii="Times New Roman" w:hAnsi="Times New Roman" w:cs="Times New Roman"/>
                  <w:sz w:val="24"/>
                  <w:szCs w:val="24"/>
                  <w:lang w:val="en-US"/>
                </w:rPr>
                <w:t>arus l</w:t>
              </w:r>
            </w:ins>
            <w:ins w:id="556" w:author="Lenovo" w:date="2021-03-05T05:20:24Z">
              <w:r>
                <w:rPr>
                  <w:rFonts w:hint="default" w:ascii="Times New Roman" w:hAnsi="Times New Roman" w:cs="Times New Roman"/>
                  <w:sz w:val="24"/>
                  <w:szCs w:val="24"/>
                  <w:lang w:val="en-US"/>
                </w:rPr>
                <w:t xml:space="preserve">ebih </w:t>
              </w:r>
            </w:ins>
            <w:ins w:id="557" w:author="Lenovo" w:date="2021-03-05T05:20:25Z">
              <w:r>
                <w:rPr>
                  <w:rFonts w:hint="default" w:ascii="Times New Roman" w:hAnsi="Times New Roman" w:cs="Times New Roman"/>
                  <w:sz w:val="24"/>
                  <w:szCs w:val="24"/>
                  <w:lang w:val="en-US"/>
                </w:rPr>
                <w:t>memperha</w:t>
              </w:r>
            </w:ins>
            <w:ins w:id="558" w:author="Lenovo" w:date="2021-03-05T05:20:26Z">
              <w:r>
                <w:rPr>
                  <w:rFonts w:hint="default" w:ascii="Times New Roman" w:hAnsi="Times New Roman" w:cs="Times New Roman"/>
                  <w:sz w:val="24"/>
                  <w:szCs w:val="24"/>
                  <w:lang w:val="en-US"/>
                </w:rPr>
                <w:t xml:space="preserve">tikan </w:t>
              </w:r>
            </w:ins>
            <w:ins w:id="559" w:author="Lenovo" w:date="2021-03-05T05:20:27Z">
              <w:r>
                <w:rPr>
                  <w:rFonts w:hint="default" w:ascii="Times New Roman" w:hAnsi="Times New Roman" w:cs="Times New Roman"/>
                  <w:sz w:val="24"/>
                  <w:szCs w:val="24"/>
                  <w:lang w:val="en-US"/>
                </w:rPr>
                <w:t>kebia</w:t>
              </w:r>
            </w:ins>
            <w:ins w:id="560" w:author="Lenovo" w:date="2021-03-05T05:20:28Z">
              <w:r>
                <w:rPr>
                  <w:rFonts w:hint="default" w:ascii="Times New Roman" w:hAnsi="Times New Roman" w:cs="Times New Roman"/>
                  <w:sz w:val="24"/>
                  <w:szCs w:val="24"/>
                  <w:lang w:val="en-US"/>
                </w:rPr>
                <w:t>saa</w:t>
              </w:r>
            </w:ins>
            <w:ins w:id="561" w:author="Lenovo" w:date="2021-03-05T05:20:31Z">
              <w:r>
                <w:rPr>
                  <w:rFonts w:hint="default" w:ascii="Times New Roman" w:hAnsi="Times New Roman" w:cs="Times New Roman"/>
                  <w:sz w:val="24"/>
                  <w:szCs w:val="24"/>
                  <w:lang w:val="en-US"/>
                </w:rPr>
                <w:t>n be</w:t>
              </w:r>
            </w:ins>
            <w:ins w:id="562" w:author="Lenovo" w:date="2021-03-05T05:20:32Z">
              <w:r>
                <w:rPr>
                  <w:rFonts w:hint="default" w:ascii="Times New Roman" w:hAnsi="Times New Roman" w:cs="Times New Roman"/>
                  <w:sz w:val="24"/>
                  <w:szCs w:val="24"/>
                  <w:lang w:val="en-US"/>
                </w:rPr>
                <w:t>rmain ga</w:t>
              </w:r>
            </w:ins>
            <w:ins w:id="563" w:author="Lenovo" w:date="2021-03-05T05:20:33Z">
              <w:r>
                <w:rPr>
                  <w:rFonts w:hint="default" w:ascii="Times New Roman" w:hAnsi="Times New Roman" w:cs="Times New Roman"/>
                  <w:sz w:val="24"/>
                  <w:szCs w:val="24"/>
                  <w:lang w:val="en-US"/>
                </w:rPr>
                <w:t>me</w:t>
              </w:r>
            </w:ins>
            <w:ins w:id="564" w:author="Lenovo" w:date="2021-03-05T05:20:49Z">
              <w:r>
                <w:rPr>
                  <w:rFonts w:hint="default" w:ascii="Times New Roman" w:hAnsi="Times New Roman" w:cs="Times New Roman"/>
                  <w:sz w:val="24"/>
                  <w:szCs w:val="24"/>
                  <w:lang w:val="en-US"/>
                </w:rPr>
                <w:t xml:space="preserve"> </w:t>
              </w:r>
            </w:ins>
            <w:ins w:id="565" w:author="Lenovo" w:date="2021-03-05T05:20:51Z">
              <w:r>
                <w:rPr>
                  <w:rFonts w:hint="default" w:ascii="Times New Roman" w:hAnsi="Times New Roman" w:cs="Times New Roman"/>
                  <w:sz w:val="24"/>
                  <w:szCs w:val="24"/>
                  <w:lang w:val="en-US"/>
                </w:rPr>
                <w:t>agar</w:t>
              </w:r>
            </w:ins>
            <w:ins w:id="566" w:author="Lenovo" w:date="2021-03-05T05:20:52Z">
              <w:r>
                <w:rPr>
                  <w:rFonts w:hint="default" w:ascii="Times New Roman" w:hAnsi="Times New Roman" w:cs="Times New Roman"/>
                  <w:sz w:val="24"/>
                  <w:szCs w:val="24"/>
                  <w:lang w:val="en-US"/>
                </w:rPr>
                <w:t xml:space="preserve"> </w:t>
              </w:r>
            </w:ins>
            <w:ins w:id="567" w:author="Lenovo" w:date="2021-03-05T05:20:54Z">
              <w:r>
                <w:rPr>
                  <w:rFonts w:hint="default" w:ascii="Times New Roman" w:hAnsi="Times New Roman" w:cs="Times New Roman"/>
                  <w:sz w:val="24"/>
                  <w:szCs w:val="24"/>
                  <w:lang w:val="en-US"/>
                </w:rPr>
                <w:t>kel</w:t>
              </w:r>
            </w:ins>
            <w:ins w:id="568" w:author="Lenovo" w:date="2021-03-05T05:20:55Z">
              <w:r>
                <w:rPr>
                  <w:rFonts w:hint="default" w:ascii="Times New Roman" w:hAnsi="Times New Roman" w:cs="Times New Roman"/>
                  <w:sz w:val="24"/>
                  <w:szCs w:val="24"/>
                  <w:lang w:val="en-US"/>
                </w:rPr>
                <w:t>ak me</w:t>
              </w:r>
            </w:ins>
            <w:ins w:id="569" w:author="Lenovo" w:date="2021-03-05T05:20:56Z">
              <w:r>
                <w:rPr>
                  <w:rFonts w:hint="default" w:ascii="Times New Roman" w:hAnsi="Times New Roman" w:cs="Times New Roman"/>
                  <w:sz w:val="24"/>
                  <w:szCs w:val="24"/>
                  <w:lang w:val="en-US"/>
                </w:rPr>
                <w:t>reka b</w:t>
              </w:r>
            </w:ins>
            <w:ins w:id="570" w:author="Lenovo" w:date="2021-03-05T05:20:57Z">
              <w:r>
                <w:rPr>
                  <w:rFonts w:hint="default" w:ascii="Times New Roman" w:hAnsi="Times New Roman" w:cs="Times New Roman"/>
                  <w:sz w:val="24"/>
                  <w:szCs w:val="24"/>
                  <w:lang w:val="en-US"/>
                </w:rPr>
                <w:t xml:space="preserve">isa </w:t>
              </w:r>
            </w:ins>
            <w:ins w:id="571" w:author="Lenovo" w:date="2021-03-05T05:20:58Z">
              <w:r>
                <w:rPr>
                  <w:rFonts w:hint="default" w:ascii="Times New Roman" w:hAnsi="Times New Roman" w:cs="Times New Roman"/>
                  <w:sz w:val="24"/>
                  <w:szCs w:val="24"/>
                  <w:lang w:val="en-US"/>
                </w:rPr>
                <w:t>tumbuh</w:t>
              </w:r>
            </w:ins>
            <w:ins w:id="572" w:author="Lenovo" w:date="2021-03-05T05:20:59Z">
              <w:r>
                <w:rPr>
                  <w:rFonts w:hint="default" w:ascii="Times New Roman" w:hAnsi="Times New Roman" w:cs="Times New Roman"/>
                  <w:sz w:val="24"/>
                  <w:szCs w:val="24"/>
                  <w:lang w:val="en-US"/>
                </w:rPr>
                <w:t xml:space="preserve"> menjadi</w:t>
              </w:r>
            </w:ins>
            <w:ins w:id="573" w:author="Lenovo" w:date="2021-03-05T05:21:00Z">
              <w:r>
                <w:rPr>
                  <w:rFonts w:hint="default" w:ascii="Times New Roman" w:hAnsi="Times New Roman" w:cs="Times New Roman"/>
                  <w:sz w:val="24"/>
                  <w:szCs w:val="24"/>
                  <w:lang w:val="en-US"/>
                </w:rPr>
                <w:t xml:space="preserve"> </w:t>
              </w:r>
            </w:ins>
            <w:ins w:id="574" w:author="Lenovo" w:date="2021-03-05T05:21:02Z">
              <w:r>
                <w:rPr>
                  <w:rFonts w:hint="default" w:ascii="Times New Roman" w:hAnsi="Times New Roman" w:cs="Times New Roman"/>
                  <w:sz w:val="24"/>
                  <w:szCs w:val="24"/>
                  <w:lang w:val="en-US"/>
                </w:rPr>
                <w:t>gener</w:t>
              </w:r>
            </w:ins>
            <w:ins w:id="575" w:author="Lenovo" w:date="2021-03-05T05:21:03Z">
              <w:r>
                <w:rPr>
                  <w:rFonts w:hint="default" w:ascii="Times New Roman" w:hAnsi="Times New Roman" w:cs="Times New Roman"/>
                  <w:sz w:val="24"/>
                  <w:szCs w:val="24"/>
                  <w:lang w:val="en-US"/>
                </w:rPr>
                <w:t>asi-</w:t>
              </w:r>
            </w:ins>
            <w:ins w:id="576" w:author="Lenovo" w:date="2021-03-05T05:21:04Z">
              <w:r>
                <w:rPr>
                  <w:rFonts w:hint="default" w:ascii="Times New Roman" w:hAnsi="Times New Roman" w:cs="Times New Roman"/>
                  <w:sz w:val="24"/>
                  <w:szCs w:val="24"/>
                  <w:lang w:val="en-US"/>
                </w:rPr>
                <w:t>gener</w:t>
              </w:r>
            </w:ins>
            <w:ins w:id="577" w:author="Lenovo" w:date="2021-03-05T05:21:05Z">
              <w:r>
                <w:rPr>
                  <w:rFonts w:hint="default" w:ascii="Times New Roman" w:hAnsi="Times New Roman" w:cs="Times New Roman"/>
                  <w:sz w:val="24"/>
                  <w:szCs w:val="24"/>
                  <w:lang w:val="en-US"/>
                </w:rPr>
                <w:t>asi pe</w:t>
              </w:r>
            </w:ins>
            <w:ins w:id="578" w:author="Lenovo" w:date="2021-03-05T05:21:06Z">
              <w:r>
                <w:rPr>
                  <w:rFonts w:hint="default" w:ascii="Times New Roman" w:hAnsi="Times New Roman" w:cs="Times New Roman"/>
                  <w:sz w:val="24"/>
                  <w:szCs w:val="24"/>
                  <w:lang w:val="en-US"/>
                </w:rPr>
                <w:t>ne</w:t>
              </w:r>
            </w:ins>
            <w:ins w:id="579" w:author="Lenovo" w:date="2021-03-05T05:21:07Z">
              <w:r>
                <w:rPr>
                  <w:rFonts w:hint="default" w:ascii="Times New Roman" w:hAnsi="Times New Roman" w:cs="Times New Roman"/>
                  <w:sz w:val="24"/>
                  <w:szCs w:val="24"/>
                  <w:lang w:val="en-US"/>
                </w:rPr>
                <w:t>ru</w:t>
              </w:r>
            </w:ins>
            <w:ins w:id="580" w:author="Lenovo" w:date="2021-03-05T05:21:08Z">
              <w:r>
                <w:rPr>
                  <w:rFonts w:hint="default" w:ascii="Times New Roman" w:hAnsi="Times New Roman" w:cs="Times New Roman"/>
                  <w:sz w:val="24"/>
                  <w:szCs w:val="24"/>
                  <w:lang w:val="en-US"/>
                </w:rPr>
                <w:t>s ba</w:t>
              </w:r>
            </w:ins>
            <w:ins w:id="581" w:author="Lenovo" w:date="2021-03-05T05:21:09Z">
              <w:r>
                <w:rPr>
                  <w:rFonts w:hint="default" w:ascii="Times New Roman" w:hAnsi="Times New Roman" w:cs="Times New Roman"/>
                  <w:sz w:val="24"/>
                  <w:szCs w:val="24"/>
                  <w:lang w:val="en-US"/>
                </w:rPr>
                <w:t>ngsa y</w:t>
              </w:r>
            </w:ins>
            <w:ins w:id="582" w:author="Lenovo" w:date="2021-03-05T05:21:10Z">
              <w:r>
                <w:rPr>
                  <w:rFonts w:hint="default" w:ascii="Times New Roman" w:hAnsi="Times New Roman" w:cs="Times New Roman"/>
                  <w:sz w:val="24"/>
                  <w:szCs w:val="24"/>
                  <w:lang w:val="en-US"/>
                </w:rPr>
                <w:t>ang hebat</w:t>
              </w:r>
            </w:ins>
            <w:ins w:id="583" w:author="Lenovo" w:date="2021-03-05T05:21:11Z">
              <w:r>
                <w:rPr>
                  <w:rFonts w:hint="default" w:ascii="Times New Roman" w:hAnsi="Times New Roman" w:cs="Times New Roman"/>
                  <w:sz w:val="24"/>
                  <w:szCs w:val="24"/>
                  <w:lang w:val="en-US"/>
                </w:rPr>
                <w:t>.</w:t>
              </w:r>
            </w:ins>
          </w:p>
          <w:p>
            <w:pPr>
              <w:pStyle w:val="10"/>
              <w:numPr>
                <w:ilvl w:val="0"/>
                <w:numId w:val="18"/>
              </w:numPr>
              <w:spacing w:after="0" w:line="240" w:lineRule="auto"/>
              <w:ind w:left="408"/>
              <w:rPr>
                <w:ins w:id="584" w:author="Lenovo" w:date="2021-03-05T05:21:12Z"/>
                <w:rFonts w:ascii="Times New Roman" w:hAnsi="Times New Roman" w:cs="Times New Roman"/>
                <w:sz w:val="24"/>
                <w:szCs w:val="24"/>
                <w:lang w:val="id-ID"/>
              </w:rPr>
            </w:pPr>
            <w:r>
              <w:rPr>
                <w:rFonts w:ascii="Times New Roman" w:hAnsi="Times New Roman" w:cs="Times New Roman"/>
                <w:sz w:val="24"/>
                <w:szCs w:val="24"/>
                <w:lang w:val="id-ID"/>
              </w:rPr>
              <w:t>Saran</w:t>
            </w:r>
          </w:p>
          <w:p>
            <w:pPr>
              <w:pStyle w:val="10"/>
              <w:numPr>
                <w:ilvl w:val="-1"/>
                <w:numId w:val="0"/>
              </w:numPr>
              <w:spacing w:after="0" w:line="240" w:lineRule="auto"/>
              <w:ind w:left="48" w:firstLine="0"/>
              <w:rPr>
                <w:rFonts w:hint="default" w:ascii="Times New Roman" w:hAnsi="Times New Roman" w:cs="Times New Roman"/>
                <w:sz w:val="24"/>
                <w:szCs w:val="24"/>
                <w:lang w:val="en-US"/>
              </w:rPr>
              <w:pPrChange w:id="585" w:author="Lenovo" w:date="2021-03-05T05:21:14Z">
                <w:pPr>
                  <w:pStyle w:val="10"/>
                  <w:numPr>
                    <w:ilvl w:val="0"/>
                    <w:numId w:val="18"/>
                  </w:numPr>
                  <w:spacing w:after="0" w:line="240" w:lineRule="auto"/>
                  <w:ind w:left="408"/>
                </w:pPr>
              </w:pPrChange>
            </w:pPr>
            <w:ins w:id="586" w:author="Lenovo" w:date="2021-03-05T05:21:14Z">
              <w:r>
                <w:rPr>
                  <w:rFonts w:hint="default" w:ascii="Times New Roman" w:hAnsi="Times New Roman" w:cs="Times New Roman"/>
                  <w:sz w:val="24"/>
                  <w:szCs w:val="24"/>
                  <w:lang w:val="en-US"/>
                </w:rPr>
                <w:t>D</w:t>
              </w:r>
            </w:ins>
            <w:ins w:id="587" w:author="Lenovo" w:date="2021-03-05T05:21:15Z">
              <w:r>
                <w:rPr>
                  <w:rFonts w:hint="default" w:ascii="Times New Roman" w:hAnsi="Times New Roman" w:cs="Times New Roman"/>
                  <w:sz w:val="24"/>
                  <w:szCs w:val="24"/>
                  <w:lang w:val="en-US"/>
                </w:rPr>
                <w:t>alam pel</w:t>
              </w:r>
            </w:ins>
            <w:ins w:id="588" w:author="Lenovo" w:date="2021-03-05T05:21:16Z">
              <w:r>
                <w:rPr>
                  <w:rFonts w:hint="default" w:ascii="Times New Roman" w:hAnsi="Times New Roman" w:cs="Times New Roman"/>
                  <w:sz w:val="24"/>
                  <w:szCs w:val="24"/>
                  <w:lang w:val="en-US"/>
                </w:rPr>
                <w:t>aksan</w:t>
              </w:r>
            </w:ins>
            <w:ins w:id="589" w:author="Lenovo" w:date="2021-03-05T05:21:17Z">
              <w:r>
                <w:rPr>
                  <w:rFonts w:hint="default" w:ascii="Times New Roman" w:hAnsi="Times New Roman" w:cs="Times New Roman"/>
                  <w:sz w:val="24"/>
                  <w:szCs w:val="24"/>
                  <w:lang w:val="en-US"/>
                </w:rPr>
                <w:t>aan</w:t>
              </w:r>
            </w:ins>
            <w:ins w:id="590" w:author="Lenovo" w:date="2021-03-05T05:21:18Z">
              <w:r>
                <w:rPr>
                  <w:rFonts w:hint="default" w:ascii="Times New Roman" w:hAnsi="Times New Roman" w:cs="Times New Roman"/>
                  <w:sz w:val="24"/>
                  <w:szCs w:val="24"/>
                  <w:lang w:val="en-US"/>
                </w:rPr>
                <w:t xml:space="preserve"> pe</w:t>
              </w:r>
            </w:ins>
            <w:ins w:id="591" w:author="Lenovo" w:date="2021-03-05T05:21:19Z">
              <w:r>
                <w:rPr>
                  <w:rFonts w:hint="default" w:ascii="Times New Roman" w:hAnsi="Times New Roman" w:cs="Times New Roman"/>
                  <w:sz w:val="24"/>
                  <w:szCs w:val="24"/>
                  <w:lang w:val="en-US"/>
                </w:rPr>
                <w:t>ne</w:t>
              </w:r>
            </w:ins>
            <w:ins w:id="592" w:author="Lenovo" w:date="2021-03-05T05:21:20Z">
              <w:r>
                <w:rPr>
                  <w:rFonts w:hint="default" w:ascii="Times New Roman" w:hAnsi="Times New Roman" w:cs="Times New Roman"/>
                  <w:sz w:val="24"/>
                  <w:szCs w:val="24"/>
                  <w:lang w:val="en-US"/>
                </w:rPr>
                <w:t>litian</w:t>
              </w:r>
            </w:ins>
            <w:ins w:id="593" w:author="Lenovo" w:date="2021-03-05T05:21:21Z">
              <w:r>
                <w:rPr>
                  <w:rFonts w:hint="default" w:ascii="Times New Roman" w:hAnsi="Times New Roman" w:cs="Times New Roman"/>
                  <w:sz w:val="24"/>
                  <w:szCs w:val="24"/>
                  <w:lang w:val="en-US"/>
                </w:rPr>
                <w:t xml:space="preserve"> kali</w:t>
              </w:r>
            </w:ins>
            <w:ins w:id="594" w:author="Lenovo" w:date="2021-03-05T05:21:22Z">
              <w:r>
                <w:rPr>
                  <w:rFonts w:hint="default" w:ascii="Times New Roman" w:hAnsi="Times New Roman" w:cs="Times New Roman"/>
                  <w:sz w:val="24"/>
                  <w:szCs w:val="24"/>
                  <w:lang w:val="en-US"/>
                </w:rPr>
                <w:t xml:space="preserve"> in</w:t>
              </w:r>
            </w:ins>
            <w:ins w:id="595" w:author="Lenovo" w:date="2021-03-05T05:21:23Z">
              <w:r>
                <w:rPr>
                  <w:rFonts w:hint="default" w:ascii="Times New Roman" w:hAnsi="Times New Roman" w:cs="Times New Roman"/>
                  <w:sz w:val="24"/>
                  <w:szCs w:val="24"/>
                  <w:lang w:val="en-US"/>
                </w:rPr>
                <w:t xml:space="preserve">i ada </w:t>
              </w:r>
            </w:ins>
            <w:ins w:id="596" w:author="Lenovo" w:date="2021-03-05T05:21:24Z">
              <w:r>
                <w:rPr>
                  <w:rFonts w:hint="default" w:ascii="Times New Roman" w:hAnsi="Times New Roman" w:cs="Times New Roman"/>
                  <w:sz w:val="24"/>
                  <w:szCs w:val="24"/>
                  <w:lang w:val="en-US"/>
                </w:rPr>
                <w:t>beberapa</w:t>
              </w:r>
            </w:ins>
            <w:ins w:id="597" w:author="Lenovo" w:date="2021-03-05T05:21:25Z">
              <w:r>
                <w:rPr>
                  <w:rFonts w:hint="default" w:ascii="Times New Roman" w:hAnsi="Times New Roman" w:cs="Times New Roman"/>
                  <w:sz w:val="24"/>
                  <w:szCs w:val="24"/>
                  <w:lang w:val="en-US"/>
                </w:rPr>
                <w:t xml:space="preserve"> kendal</w:t>
              </w:r>
            </w:ins>
            <w:ins w:id="598" w:author="Lenovo" w:date="2021-03-05T05:21:26Z">
              <w:r>
                <w:rPr>
                  <w:rFonts w:hint="default" w:ascii="Times New Roman" w:hAnsi="Times New Roman" w:cs="Times New Roman"/>
                  <w:sz w:val="24"/>
                  <w:szCs w:val="24"/>
                  <w:lang w:val="en-US"/>
                </w:rPr>
                <w:t xml:space="preserve">a yang </w:t>
              </w:r>
            </w:ins>
            <w:ins w:id="599" w:author="Lenovo" w:date="2021-03-05T05:21:27Z">
              <w:r>
                <w:rPr>
                  <w:rFonts w:hint="default" w:ascii="Times New Roman" w:hAnsi="Times New Roman" w:cs="Times New Roman"/>
                  <w:sz w:val="24"/>
                  <w:szCs w:val="24"/>
                  <w:lang w:val="en-US"/>
                </w:rPr>
                <w:t>di</w:t>
              </w:r>
            </w:ins>
            <w:ins w:id="600" w:author="Lenovo" w:date="2021-03-05T05:21:28Z">
              <w:r>
                <w:rPr>
                  <w:rFonts w:hint="default" w:ascii="Times New Roman" w:hAnsi="Times New Roman" w:cs="Times New Roman"/>
                  <w:sz w:val="24"/>
                  <w:szCs w:val="24"/>
                  <w:lang w:val="en-US"/>
                </w:rPr>
                <w:t>alam</w:t>
              </w:r>
            </w:ins>
            <w:ins w:id="601" w:author="Lenovo" w:date="2021-03-05T05:21:29Z">
              <w:r>
                <w:rPr>
                  <w:rFonts w:hint="default" w:ascii="Times New Roman" w:hAnsi="Times New Roman" w:cs="Times New Roman"/>
                  <w:sz w:val="24"/>
                  <w:szCs w:val="24"/>
                  <w:lang w:val="en-US"/>
                </w:rPr>
                <w:t>i</w:t>
              </w:r>
            </w:ins>
            <w:ins w:id="602" w:author="Lenovo" w:date="2021-03-05T05:21:35Z">
              <w:r>
                <w:rPr>
                  <w:rFonts w:hint="default" w:ascii="Times New Roman" w:hAnsi="Times New Roman" w:cs="Times New Roman"/>
                  <w:sz w:val="24"/>
                  <w:szCs w:val="24"/>
                  <w:lang w:val="en-US"/>
                </w:rPr>
                <w:t xml:space="preserve">. </w:t>
              </w:r>
            </w:ins>
            <w:ins w:id="603" w:author="Lenovo" w:date="2021-03-05T05:21:37Z">
              <w:r>
                <w:rPr>
                  <w:rFonts w:hint="default" w:ascii="Times New Roman" w:hAnsi="Times New Roman" w:cs="Times New Roman"/>
                  <w:sz w:val="24"/>
                  <w:szCs w:val="24"/>
                  <w:lang w:val="en-US"/>
                </w:rPr>
                <w:t>Pela</w:t>
              </w:r>
            </w:ins>
            <w:ins w:id="604" w:author="Lenovo" w:date="2021-03-05T05:21:38Z">
              <w:r>
                <w:rPr>
                  <w:rFonts w:hint="default" w:ascii="Times New Roman" w:hAnsi="Times New Roman" w:cs="Times New Roman"/>
                  <w:sz w:val="24"/>
                  <w:szCs w:val="24"/>
                  <w:lang w:val="en-US"/>
                </w:rPr>
                <w:t>ksana</w:t>
              </w:r>
            </w:ins>
            <w:ins w:id="605" w:author="Lenovo" w:date="2021-03-05T05:21:40Z">
              <w:r>
                <w:rPr>
                  <w:rFonts w:hint="default" w:ascii="Times New Roman" w:hAnsi="Times New Roman" w:cs="Times New Roman"/>
                  <w:sz w:val="24"/>
                  <w:szCs w:val="24"/>
                  <w:lang w:val="en-US"/>
                </w:rPr>
                <w:t>an</w:t>
              </w:r>
            </w:ins>
            <w:ins w:id="606" w:author="Lenovo" w:date="2021-03-05T05:21:41Z">
              <w:r>
                <w:rPr>
                  <w:rFonts w:hint="default" w:ascii="Times New Roman" w:hAnsi="Times New Roman" w:cs="Times New Roman"/>
                  <w:sz w:val="24"/>
                  <w:szCs w:val="24"/>
                  <w:lang w:val="en-US"/>
                </w:rPr>
                <w:t xml:space="preserve"> ku</w:t>
              </w:r>
            </w:ins>
            <w:ins w:id="607" w:author="Lenovo" w:date="2021-03-05T05:21:42Z">
              <w:r>
                <w:rPr>
                  <w:rFonts w:hint="default" w:ascii="Times New Roman" w:hAnsi="Times New Roman" w:cs="Times New Roman"/>
                  <w:sz w:val="24"/>
                  <w:szCs w:val="24"/>
                  <w:lang w:val="en-US"/>
                </w:rPr>
                <w:t>isone</w:t>
              </w:r>
            </w:ins>
            <w:ins w:id="608" w:author="Lenovo" w:date="2021-03-05T05:21:43Z">
              <w:r>
                <w:rPr>
                  <w:rFonts w:hint="default" w:ascii="Times New Roman" w:hAnsi="Times New Roman" w:cs="Times New Roman"/>
                  <w:sz w:val="24"/>
                  <w:szCs w:val="24"/>
                  <w:lang w:val="en-US"/>
                </w:rPr>
                <w:t>r yang t</w:t>
              </w:r>
            </w:ins>
            <w:ins w:id="609" w:author="Lenovo" w:date="2021-03-05T05:21:44Z">
              <w:r>
                <w:rPr>
                  <w:rFonts w:hint="default" w:ascii="Times New Roman" w:hAnsi="Times New Roman" w:cs="Times New Roman"/>
                  <w:sz w:val="24"/>
                  <w:szCs w:val="24"/>
                  <w:lang w:val="en-US"/>
                </w:rPr>
                <w:t>idak s</w:t>
              </w:r>
            </w:ins>
            <w:ins w:id="610" w:author="Lenovo" w:date="2021-03-05T05:21:45Z">
              <w:r>
                <w:rPr>
                  <w:rFonts w:hint="default" w:ascii="Times New Roman" w:hAnsi="Times New Roman" w:cs="Times New Roman"/>
                  <w:sz w:val="24"/>
                  <w:szCs w:val="24"/>
                  <w:lang w:val="en-US"/>
                </w:rPr>
                <w:t>es</w:t>
              </w:r>
            </w:ins>
            <w:ins w:id="611" w:author="Lenovo" w:date="2021-03-05T05:21:46Z">
              <w:r>
                <w:rPr>
                  <w:rFonts w:hint="default" w:ascii="Times New Roman" w:hAnsi="Times New Roman" w:cs="Times New Roman"/>
                  <w:sz w:val="24"/>
                  <w:szCs w:val="24"/>
                  <w:lang w:val="en-US"/>
                </w:rPr>
                <w:t xml:space="preserve">uai </w:t>
              </w:r>
            </w:ins>
            <w:ins w:id="612" w:author="Lenovo" w:date="2021-03-05T05:21:47Z">
              <w:r>
                <w:rPr>
                  <w:rFonts w:hint="default" w:ascii="Times New Roman" w:hAnsi="Times New Roman" w:cs="Times New Roman"/>
                  <w:sz w:val="24"/>
                  <w:szCs w:val="24"/>
                  <w:lang w:val="en-US"/>
                </w:rPr>
                <w:t>dengan ke</w:t>
              </w:r>
            </w:ins>
            <w:ins w:id="613" w:author="Lenovo" w:date="2021-03-05T05:21:48Z">
              <w:r>
                <w:rPr>
                  <w:rFonts w:hint="default" w:ascii="Times New Roman" w:hAnsi="Times New Roman" w:cs="Times New Roman"/>
                  <w:sz w:val="24"/>
                  <w:szCs w:val="24"/>
                  <w:lang w:val="en-US"/>
                </w:rPr>
                <w:t>nyata</w:t>
              </w:r>
            </w:ins>
            <w:ins w:id="614" w:author="Lenovo" w:date="2021-03-05T05:21:49Z">
              <w:r>
                <w:rPr>
                  <w:rFonts w:hint="default" w:ascii="Times New Roman" w:hAnsi="Times New Roman" w:cs="Times New Roman"/>
                  <w:sz w:val="24"/>
                  <w:szCs w:val="24"/>
                  <w:lang w:val="en-US"/>
                </w:rPr>
                <w:t>an se</w:t>
              </w:r>
            </w:ins>
            <w:ins w:id="615" w:author="Lenovo" w:date="2021-03-05T05:21:54Z">
              <w:r>
                <w:rPr>
                  <w:rFonts w:hint="default" w:ascii="Times New Roman" w:hAnsi="Times New Roman" w:cs="Times New Roman"/>
                  <w:sz w:val="24"/>
                  <w:szCs w:val="24"/>
                  <w:lang w:val="en-US"/>
                </w:rPr>
                <w:t>ben</w:t>
              </w:r>
            </w:ins>
            <w:ins w:id="616" w:author="Lenovo" w:date="2021-03-05T05:21:55Z">
              <w:r>
                <w:rPr>
                  <w:rFonts w:hint="default" w:ascii="Times New Roman" w:hAnsi="Times New Roman" w:cs="Times New Roman"/>
                  <w:sz w:val="24"/>
                  <w:szCs w:val="24"/>
                  <w:lang w:val="en-US"/>
                </w:rPr>
                <w:t>arnya</w:t>
              </w:r>
            </w:ins>
            <w:ins w:id="617" w:author="Lenovo" w:date="2021-03-05T05:21:56Z">
              <w:r>
                <w:rPr>
                  <w:rFonts w:hint="default" w:ascii="Times New Roman" w:hAnsi="Times New Roman" w:cs="Times New Roman"/>
                  <w:sz w:val="24"/>
                  <w:szCs w:val="24"/>
                  <w:lang w:val="en-US"/>
                </w:rPr>
                <w:t xml:space="preserve"> </w:t>
              </w:r>
            </w:ins>
            <w:ins w:id="618" w:author="Lenovo" w:date="2021-03-05T05:22:02Z">
              <w:r>
                <w:rPr>
                  <w:rFonts w:hint="default" w:ascii="Times New Roman" w:hAnsi="Times New Roman" w:cs="Times New Roman"/>
                  <w:sz w:val="24"/>
                  <w:szCs w:val="24"/>
                  <w:lang w:val="en-US"/>
                </w:rPr>
                <w:t xml:space="preserve">dan </w:t>
              </w:r>
            </w:ins>
            <w:ins w:id="619" w:author="Lenovo" w:date="2021-03-05T05:22:03Z">
              <w:r>
                <w:rPr>
                  <w:rFonts w:hint="default" w:ascii="Times New Roman" w:hAnsi="Times New Roman" w:cs="Times New Roman"/>
                  <w:sz w:val="24"/>
                  <w:szCs w:val="24"/>
                  <w:lang w:val="en-US"/>
                </w:rPr>
                <w:t>pengu</w:t>
              </w:r>
            </w:ins>
            <w:ins w:id="620" w:author="Lenovo" w:date="2021-03-05T05:22:04Z">
              <w:r>
                <w:rPr>
                  <w:rFonts w:hint="default" w:ascii="Times New Roman" w:hAnsi="Times New Roman" w:cs="Times New Roman"/>
                  <w:sz w:val="24"/>
                  <w:szCs w:val="24"/>
                  <w:lang w:val="en-US"/>
                </w:rPr>
                <w:t>m</w:t>
              </w:r>
            </w:ins>
            <w:ins w:id="621" w:author="Lenovo" w:date="2021-03-05T05:22:05Z">
              <w:r>
                <w:rPr>
                  <w:rFonts w:hint="default" w:ascii="Times New Roman" w:hAnsi="Times New Roman" w:cs="Times New Roman"/>
                  <w:sz w:val="24"/>
                  <w:szCs w:val="24"/>
                  <w:lang w:val="en-US"/>
                </w:rPr>
                <w:t>pul</w:t>
              </w:r>
            </w:ins>
            <w:ins w:id="622" w:author="Lenovo" w:date="2021-03-05T05:22:06Z">
              <w:r>
                <w:rPr>
                  <w:rFonts w:hint="default" w:ascii="Times New Roman" w:hAnsi="Times New Roman" w:cs="Times New Roman"/>
                  <w:sz w:val="24"/>
                  <w:szCs w:val="24"/>
                  <w:lang w:val="en-US"/>
                </w:rPr>
                <w:t>an kui</w:t>
              </w:r>
            </w:ins>
            <w:ins w:id="623" w:author="Lenovo" w:date="2021-03-05T05:22:07Z">
              <w:r>
                <w:rPr>
                  <w:rFonts w:hint="default" w:ascii="Times New Roman" w:hAnsi="Times New Roman" w:cs="Times New Roman"/>
                  <w:sz w:val="24"/>
                  <w:szCs w:val="24"/>
                  <w:lang w:val="en-US"/>
                </w:rPr>
                <w:t>soner ya</w:t>
              </w:r>
            </w:ins>
            <w:ins w:id="624" w:author="Lenovo" w:date="2021-03-05T05:22:08Z">
              <w:r>
                <w:rPr>
                  <w:rFonts w:hint="default" w:ascii="Times New Roman" w:hAnsi="Times New Roman" w:cs="Times New Roman"/>
                  <w:sz w:val="24"/>
                  <w:szCs w:val="24"/>
                  <w:lang w:val="en-US"/>
                </w:rPr>
                <w:t>ng tidak</w:t>
              </w:r>
            </w:ins>
            <w:ins w:id="625" w:author="Lenovo" w:date="2021-03-05T05:22:09Z">
              <w:r>
                <w:rPr>
                  <w:rFonts w:hint="default" w:ascii="Times New Roman" w:hAnsi="Times New Roman" w:cs="Times New Roman"/>
                  <w:sz w:val="24"/>
                  <w:szCs w:val="24"/>
                  <w:lang w:val="en-US"/>
                </w:rPr>
                <w:t xml:space="preserve"> ter</w:t>
              </w:r>
            </w:ins>
            <w:ins w:id="626" w:author="Lenovo" w:date="2021-03-05T05:22:10Z">
              <w:r>
                <w:rPr>
                  <w:rFonts w:hint="default" w:ascii="Times New Roman" w:hAnsi="Times New Roman" w:cs="Times New Roman"/>
                  <w:sz w:val="24"/>
                  <w:szCs w:val="24"/>
                  <w:lang w:val="en-US"/>
                </w:rPr>
                <w:t>atu</w:t>
              </w:r>
            </w:ins>
            <w:ins w:id="627" w:author="Lenovo" w:date="2021-03-05T05:22:11Z">
              <w:r>
                <w:rPr>
                  <w:rFonts w:hint="default" w:ascii="Times New Roman" w:hAnsi="Times New Roman" w:cs="Times New Roman"/>
                  <w:sz w:val="24"/>
                  <w:szCs w:val="24"/>
                  <w:lang w:val="en-US"/>
                </w:rPr>
                <w:t>r.</w:t>
              </w:r>
            </w:ins>
            <w:ins w:id="628" w:author="Lenovo" w:date="2021-03-05T05:22:12Z">
              <w:r>
                <w:rPr>
                  <w:rFonts w:hint="default" w:ascii="Times New Roman" w:hAnsi="Times New Roman" w:cs="Times New Roman"/>
                  <w:sz w:val="24"/>
                  <w:szCs w:val="24"/>
                  <w:lang w:val="en-US"/>
                </w:rPr>
                <w:t xml:space="preserve"> Kend</w:t>
              </w:r>
            </w:ins>
            <w:ins w:id="629" w:author="Lenovo" w:date="2021-03-05T05:22:13Z">
              <w:r>
                <w:rPr>
                  <w:rFonts w:hint="default" w:ascii="Times New Roman" w:hAnsi="Times New Roman" w:cs="Times New Roman"/>
                  <w:sz w:val="24"/>
                  <w:szCs w:val="24"/>
                  <w:lang w:val="en-US"/>
                </w:rPr>
                <w:t>ala-ke</w:t>
              </w:r>
            </w:ins>
            <w:ins w:id="630" w:author="Lenovo" w:date="2021-03-05T05:22:14Z">
              <w:r>
                <w:rPr>
                  <w:rFonts w:hint="default" w:ascii="Times New Roman" w:hAnsi="Times New Roman" w:cs="Times New Roman"/>
                  <w:sz w:val="24"/>
                  <w:szCs w:val="24"/>
                  <w:lang w:val="en-US"/>
                </w:rPr>
                <w:t xml:space="preserve">ndala </w:t>
              </w:r>
            </w:ins>
            <w:ins w:id="631" w:author="Lenovo" w:date="2021-03-05T05:22:15Z">
              <w:r>
                <w:rPr>
                  <w:rFonts w:hint="default" w:ascii="Times New Roman" w:hAnsi="Times New Roman" w:cs="Times New Roman"/>
                  <w:sz w:val="24"/>
                  <w:szCs w:val="24"/>
                  <w:lang w:val="en-US"/>
                </w:rPr>
                <w:t>ini meng</w:t>
              </w:r>
            </w:ins>
            <w:ins w:id="632" w:author="Lenovo" w:date="2021-03-05T05:22:16Z">
              <w:r>
                <w:rPr>
                  <w:rFonts w:hint="default" w:ascii="Times New Roman" w:hAnsi="Times New Roman" w:cs="Times New Roman"/>
                  <w:sz w:val="24"/>
                  <w:szCs w:val="24"/>
                  <w:lang w:val="en-US"/>
                </w:rPr>
                <w:t>akiba</w:t>
              </w:r>
            </w:ins>
            <w:ins w:id="633" w:author="Lenovo" w:date="2021-03-05T05:22:17Z">
              <w:r>
                <w:rPr>
                  <w:rFonts w:hint="default" w:ascii="Times New Roman" w:hAnsi="Times New Roman" w:cs="Times New Roman"/>
                  <w:sz w:val="24"/>
                  <w:szCs w:val="24"/>
                  <w:lang w:val="en-US"/>
                </w:rPr>
                <w:t>tkan a</w:t>
              </w:r>
            </w:ins>
            <w:ins w:id="634" w:author="Lenovo" w:date="2021-03-05T05:22:18Z">
              <w:r>
                <w:rPr>
                  <w:rFonts w:hint="default" w:ascii="Times New Roman" w:hAnsi="Times New Roman" w:cs="Times New Roman"/>
                  <w:sz w:val="24"/>
                  <w:szCs w:val="24"/>
                  <w:lang w:val="en-US"/>
                </w:rPr>
                <w:t>danya</w:t>
              </w:r>
            </w:ins>
            <w:ins w:id="635" w:author="Lenovo" w:date="2021-03-05T05:22:19Z">
              <w:r>
                <w:rPr>
                  <w:rFonts w:hint="default" w:ascii="Times New Roman" w:hAnsi="Times New Roman" w:cs="Times New Roman"/>
                  <w:sz w:val="24"/>
                  <w:szCs w:val="24"/>
                  <w:lang w:val="en-US"/>
                </w:rPr>
                <w:t xml:space="preserve"> </w:t>
              </w:r>
            </w:ins>
            <w:ins w:id="636" w:author="Lenovo" w:date="2021-03-05T05:22:24Z">
              <w:r>
                <w:rPr>
                  <w:rFonts w:hint="default" w:ascii="Times New Roman" w:hAnsi="Times New Roman" w:cs="Times New Roman"/>
                  <w:sz w:val="24"/>
                  <w:szCs w:val="24"/>
                  <w:lang w:val="en-US"/>
                </w:rPr>
                <w:t>ke</w:t>
              </w:r>
            </w:ins>
            <w:ins w:id="637" w:author="Lenovo" w:date="2021-03-05T05:22:25Z">
              <w:r>
                <w:rPr>
                  <w:rFonts w:hint="default" w:ascii="Times New Roman" w:hAnsi="Times New Roman" w:cs="Times New Roman"/>
                  <w:sz w:val="24"/>
                  <w:szCs w:val="24"/>
                  <w:lang w:val="en-US"/>
                </w:rPr>
                <w:t>tidak</w:t>
              </w:r>
            </w:ins>
            <w:ins w:id="638" w:author="Lenovo" w:date="2021-03-05T05:22:27Z">
              <w:r>
                <w:rPr>
                  <w:rFonts w:hint="default" w:ascii="Times New Roman" w:hAnsi="Times New Roman" w:cs="Times New Roman"/>
                  <w:sz w:val="24"/>
                  <w:szCs w:val="24"/>
                  <w:lang w:val="en-US"/>
                </w:rPr>
                <w:t>pastia</w:t>
              </w:r>
            </w:ins>
            <w:ins w:id="639" w:author="Lenovo" w:date="2021-03-05T05:22:28Z">
              <w:r>
                <w:rPr>
                  <w:rFonts w:hint="default" w:ascii="Times New Roman" w:hAnsi="Times New Roman" w:cs="Times New Roman"/>
                  <w:sz w:val="24"/>
                  <w:szCs w:val="24"/>
                  <w:lang w:val="en-US"/>
                </w:rPr>
                <w:t xml:space="preserve">n dari </w:t>
              </w:r>
            </w:ins>
            <w:ins w:id="640" w:author="Lenovo" w:date="2021-03-05T05:22:29Z">
              <w:r>
                <w:rPr>
                  <w:rFonts w:hint="default" w:ascii="Times New Roman" w:hAnsi="Times New Roman" w:cs="Times New Roman"/>
                  <w:sz w:val="24"/>
                  <w:szCs w:val="24"/>
                  <w:lang w:val="en-US"/>
                </w:rPr>
                <w:t>hasil</w:t>
              </w:r>
            </w:ins>
            <w:ins w:id="641" w:author="Lenovo" w:date="2021-03-05T05:22:32Z">
              <w:r>
                <w:rPr>
                  <w:rFonts w:hint="default" w:ascii="Times New Roman" w:hAnsi="Times New Roman" w:cs="Times New Roman"/>
                  <w:sz w:val="24"/>
                  <w:szCs w:val="24"/>
                  <w:lang w:val="en-US"/>
                </w:rPr>
                <w:t xml:space="preserve"> </w:t>
              </w:r>
            </w:ins>
            <w:ins w:id="642" w:author="Lenovo" w:date="2021-03-05T05:22:33Z">
              <w:r>
                <w:rPr>
                  <w:rFonts w:hint="default" w:ascii="Times New Roman" w:hAnsi="Times New Roman" w:cs="Times New Roman"/>
                  <w:sz w:val="24"/>
                  <w:szCs w:val="24"/>
                  <w:lang w:val="en-US"/>
                </w:rPr>
                <w:t>anal</w:t>
              </w:r>
            </w:ins>
            <w:ins w:id="643" w:author="Lenovo" w:date="2021-03-05T05:22:34Z">
              <w:r>
                <w:rPr>
                  <w:rFonts w:hint="default" w:ascii="Times New Roman" w:hAnsi="Times New Roman" w:cs="Times New Roman"/>
                  <w:sz w:val="24"/>
                  <w:szCs w:val="24"/>
                  <w:lang w:val="en-US"/>
                </w:rPr>
                <w:t>isa d</w:t>
              </w:r>
            </w:ins>
            <w:ins w:id="644" w:author="Lenovo" w:date="2021-03-05T05:22:35Z">
              <w:r>
                <w:rPr>
                  <w:rFonts w:hint="default" w:ascii="Times New Roman" w:hAnsi="Times New Roman" w:cs="Times New Roman"/>
                  <w:sz w:val="24"/>
                  <w:szCs w:val="24"/>
                  <w:lang w:val="en-US"/>
                </w:rPr>
                <w:t>i a</w:t>
              </w:r>
            </w:ins>
            <w:ins w:id="645" w:author="Lenovo" w:date="2021-03-05T05:22:36Z">
              <w:r>
                <w:rPr>
                  <w:rFonts w:hint="default" w:ascii="Times New Roman" w:hAnsi="Times New Roman" w:cs="Times New Roman"/>
                  <w:sz w:val="24"/>
                  <w:szCs w:val="24"/>
                  <w:lang w:val="en-US"/>
                </w:rPr>
                <w:t>tas.</w:t>
              </w:r>
            </w:ins>
            <w:ins w:id="646" w:author="Lenovo" w:date="2021-03-05T05:22:37Z">
              <w:r>
                <w:rPr>
                  <w:rFonts w:hint="default" w:ascii="Times New Roman" w:hAnsi="Times New Roman" w:cs="Times New Roman"/>
                  <w:sz w:val="24"/>
                  <w:szCs w:val="24"/>
                  <w:lang w:val="en-US"/>
                </w:rPr>
                <w:t xml:space="preserve"> </w:t>
              </w:r>
            </w:ins>
            <w:ins w:id="647" w:author="Lenovo" w:date="2021-03-05T05:22:40Z">
              <w:r>
                <w:rPr>
                  <w:rFonts w:hint="default" w:ascii="Times New Roman" w:hAnsi="Times New Roman" w:cs="Times New Roman"/>
                  <w:sz w:val="24"/>
                  <w:szCs w:val="24"/>
                  <w:lang w:val="en-US"/>
                </w:rPr>
                <w:t>Seb</w:t>
              </w:r>
            </w:ins>
            <w:ins w:id="648" w:author="Lenovo" w:date="2021-03-05T05:22:41Z">
              <w:r>
                <w:rPr>
                  <w:rFonts w:hint="default" w:ascii="Times New Roman" w:hAnsi="Times New Roman" w:cs="Times New Roman"/>
                  <w:sz w:val="24"/>
                  <w:szCs w:val="24"/>
                  <w:lang w:val="en-US"/>
                </w:rPr>
                <w:t>aikn</w:t>
              </w:r>
            </w:ins>
            <w:ins w:id="649" w:author="Lenovo" w:date="2021-03-05T05:22:42Z">
              <w:r>
                <w:rPr>
                  <w:rFonts w:hint="default" w:ascii="Times New Roman" w:hAnsi="Times New Roman" w:cs="Times New Roman"/>
                  <w:sz w:val="24"/>
                  <w:szCs w:val="24"/>
                  <w:lang w:val="en-US"/>
                </w:rPr>
                <w:t>ya, pe</w:t>
              </w:r>
            </w:ins>
            <w:ins w:id="650" w:author="Lenovo" w:date="2021-03-05T05:22:43Z">
              <w:r>
                <w:rPr>
                  <w:rFonts w:hint="default" w:ascii="Times New Roman" w:hAnsi="Times New Roman" w:cs="Times New Roman"/>
                  <w:sz w:val="24"/>
                  <w:szCs w:val="24"/>
                  <w:lang w:val="en-US"/>
                </w:rPr>
                <w:t>neliti</w:t>
              </w:r>
            </w:ins>
            <w:ins w:id="651" w:author="Lenovo" w:date="2021-03-05T05:22:44Z">
              <w:r>
                <w:rPr>
                  <w:rFonts w:hint="default" w:ascii="Times New Roman" w:hAnsi="Times New Roman" w:cs="Times New Roman"/>
                  <w:sz w:val="24"/>
                  <w:szCs w:val="24"/>
                  <w:lang w:val="en-US"/>
                </w:rPr>
                <w:t>an ini</w:t>
              </w:r>
            </w:ins>
            <w:ins w:id="652" w:author="Lenovo" w:date="2021-03-05T05:22:45Z">
              <w:r>
                <w:rPr>
                  <w:rFonts w:hint="default" w:ascii="Times New Roman" w:hAnsi="Times New Roman" w:cs="Times New Roman"/>
                  <w:sz w:val="24"/>
                  <w:szCs w:val="24"/>
                  <w:lang w:val="en-US"/>
                </w:rPr>
                <w:t xml:space="preserve"> dila</w:t>
              </w:r>
            </w:ins>
            <w:ins w:id="653" w:author="Lenovo" w:date="2021-03-05T05:22:46Z">
              <w:r>
                <w:rPr>
                  <w:rFonts w:hint="default" w:ascii="Times New Roman" w:hAnsi="Times New Roman" w:cs="Times New Roman"/>
                  <w:sz w:val="24"/>
                  <w:szCs w:val="24"/>
                  <w:lang w:val="en-US"/>
                </w:rPr>
                <w:t>kukan l</w:t>
              </w:r>
            </w:ins>
            <w:ins w:id="654" w:author="Lenovo" w:date="2021-03-05T05:22:47Z">
              <w:r>
                <w:rPr>
                  <w:rFonts w:hint="default" w:ascii="Times New Roman" w:hAnsi="Times New Roman" w:cs="Times New Roman"/>
                  <w:sz w:val="24"/>
                  <w:szCs w:val="24"/>
                  <w:lang w:val="en-US"/>
                </w:rPr>
                <w:t>ebih s</w:t>
              </w:r>
            </w:ins>
            <w:ins w:id="655" w:author="Lenovo" w:date="2021-03-05T05:22:48Z">
              <w:r>
                <w:rPr>
                  <w:rFonts w:hint="default" w:ascii="Times New Roman" w:hAnsi="Times New Roman" w:cs="Times New Roman"/>
                  <w:sz w:val="24"/>
                  <w:szCs w:val="24"/>
                  <w:lang w:val="en-US"/>
                </w:rPr>
                <w:t>is</w:t>
              </w:r>
            </w:ins>
            <w:ins w:id="656" w:author="Lenovo" w:date="2021-03-05T05:22:49Z">
              <w:r>
                <w:rPr>
                  <w:rFonts w:hint="default" w:ascii="Times New Roman" w:hAnsi="Times New Roman" w:cs="Times New Roman"/>
                  <w:sz w:val="24"/>
                  <w:szCs w:val="24"/>
                  <w:lang w:val="en-US"/>
                </w:rPr>
                <w:t>temati</w:t>
              </w:r>
            </w:ins>
            <w:ins w:id="657" w:author="Lenovo" w:date="2021-03-05T05:22:50Z">
              <w:r>
                <w:rPr>
                  <w:rFonts w:hint="default" w:ascii="Times New Roman" w:hAnsi="Times New Roman" w:cs="Times New Roman"/>
                  <w:sz w:val="24"/>
                  <w:szCs w:val="24"/>
                  <w:lang w:val="en-US"/>
                </w:rPr>
                <w:t>s lagi</w:t>
              </w:r>
            </w:ins>
            <w:ins w:id="658" w:author="Lenovo" w:date="2021-03-05T05:22:52Z">
              <w:r>
                <w:rPr>
                  <w:rFonts w:hint="default" w:ascii="Times New Roman" w:hAnsi="Times New Roman" w:cs="Times New Roman"/>
                  <w:sz w:val="24"/>
                  <w:szCs w:val="24"/>
                  <w:lang w:val="en-US"/>
                </w:rPr>
                <w:t xml:space="preserve"> </w:t>
              </w:r>
            </w:ins>
            <w:ins w:id="659" w:author="Lenovo" w:date="2021-03-05T05:22:53Z">
              <w:r>
                <w:rPr>
                  <w:rFonts w:hint="default" w:ascii="Times New Roman" w:hAnsi="Times New Roman" w:cs="Times New Roman"/>
                  <w:sz w:val="24"/>
                  <w:szCs w:val="24"/>
                  <w:lang w:val="en-US"/>
                </w:rPr>
                <w:t>agar</w:t>
              </w:r>
            </w:ins>
            <w:ins w:id="660" w:author="Lenovo" w:date="2021-03-05T05:22:54Z">
              <w:r>
                <w:rPr>
                  <w:rFonts w:hint="default" w:ascii="Times New Roman" w:hAnsi="Times New Roman" w:cs="Times New Roman"/>
                  <w:sz w:val="24"/>
                  <w:szCs w:val="24"/>
                  <w:lang w:val="en-US"/>
                </w:rPr>
                <w:t xml:space="preserve"> meng</w:t>
              </w:r>
            </w:ins>
            <w:ins w:id="661" w:author="Lenovo" w:date="2021-03-05T05:22:55Z">
              <w:r>
                <w:rPr>
                  <w:rFonts w:hint="default" w:ascii="Times New Roman" w:hAnsi="Times New Roman" w:cs="Times New Roman"/>
                  <w:sz w:val="24"/>
                  <w:szCs w:val="24"/>
                  <w:lang w:val="en-US"/>
                </w:rPr>
                <w:t>ha</w:t>
              </w:r>
            </w:ins>
            <w:ins w:id="662" w:author="Lenovo" w:date="2021-03-05T05:22:56Z">
              <w:r>
                <w:rPr>
                  <w:rFonts w:hint="default" w:ascii="Times New Roman" w:hAnsi="Times New Roman" w:cs="Times New Roman"/>
                  <w:sz w:val="24"/>
                  <w:szCs w:val="24"/>
                  <w:lang w:val="en-US"/>
                </w:rPr>
                <w:t>sil</w:t>
              </w:r>
            </w:ins>
            <w:ins w:id="663" w:author="Lenovo" w:date="2021-03-05T05:22:57Z">
              <w:r>
                <w:rPr>
                  <w:rFonts w:hint="default" w:ascii="Times New Roman" w:hAnsi="Times New Roman" w:cs="Times New Roman"/>
                  <w:sz w:val="24"/>
                  <w:szCs w:val="24"/>
                  <w:lang w:val="en-US"/>
                </w:rPr>
                <w:t>kan da</w:t>
              </w:r>
            </w:ins>
            <w:ins w:id="664" w:author="Lenovo" w:date="2021-03-05T05:22:58Z">
              <w:r>
                <w:rPr>
                  <w:rFonts w:hint="default" w:ascii="Times New Roman" w:hAnsi="Times New Roman" w:cs="Times New Roman"/>
                  <w:sz w:val="24"/>
                  <w:szCs w:val="24"/>
                  <w:lang w:val="en-US"/>
                </w:rPr>
                <w:t>ta-dat</w:t>
              </w:r>
            </w:ins>
            <w:ins w:id="665" w:author="Lenovo" w:date="2021-03-05T05:22:59Z">
              <w:r>
                <w:rPr>
                  <w:rFonts w:hint="default" w:ascii="Times New Roman" w:hAnsi="Times New Roman" w:cs="Times New Roman"/>
                  <w:sz w:val="24"/>
                  <w:szCs w:val="24"/>
                  <w:lang w:val="en-US"/>
                </w:rPr>
                <w:t xml:space="preserve">a yang </w:t>
              </w:r>
            </w:ins>
            <w:ins w:id="666" w:author="Lenovo" w:date="2021-03-05T05:23:00Z">
              <w:r>
                <w:rPr>
                  <w:rFonts w:hint="default" w:ascii="Times New Roman" w:hAnsi="Times New Roman" w:cs="Times New Roman"/>
                  <w:sz w:val="24"/>
                  <w:szCs w:val="24"/>
                  <w:lang w:val="en-US"/>
                </w:rPr>
                <w:t>tep</w:t>
              </w:r>
            </w:ins>
            <w:ins w:id="667" w:author="Lenovo" w:date="2021-03-05T05:23:01Z">
              <w:r>
                <w:rPr>
                  <w:rFonts w:hint="default" w:ascii="Times New Roman" w:hAnsi="Times New Roman" w:cs="Times New Roman"/>
                  <w:sz w:val="24"/>
                  <w:szCs w:val="24"/>
                  <w:lang w:val="en-US"/>
                </w:rPr>
                <w:t xml:space="preserve">at </w:t>
              </w:r>
            </w:ins>
            <w:ins w:id="668" w:author="Lenovo" w:date="2021-03-05T05:23:02Z">
              <w:r>
                <w:rPr>
                  <w:rFonts w:hint="default" w:ascii="Times New Roman" w:hAnsi="Times New Roman" w:cs="Times New Roman"/>
                  <w:sz w:val="24"/>
                  <w:szCs w:val="24"/>
                  <w:lang w:val="en-US"/>
                </w:rPr>
                <w:t>dan se</w:t>
              </w:r>
            </w:ins>
            <w:ins w:id="669" w:author="Lenovo" w:date="2021-03-05T05:23:03Z">
              <w:r>
                <w:rPr>
                  <w:rFonts w:hint="default" w:ascii="Times New Roman" w:hAnsi="Times New Roman" w:cs="Times New Roman"/>
                  <w:sz w:val="24"/>
                  <w:szCs w:val="24"/>
                  <w:lang w:val="en-US"/>
                </w:rPr>
                <w:t>be</w:t>
              </w:r>
            </w:ins>
            <w:ins w:id="670" w:author="Lenovo" w:date="2021-03-05T05:23:04Z">
              <w:r>
                <w:rPr>
                  <w:rFonts w:hint="default" w:ascii="Times New Roman" w:hAnsi="Times New Roman" w:cs="Times New Roman"/>
                  <w:sz w:val="24"/>
                  <w:szCs w:val="24"/>
                  <w:lang w:val="en-US"/>
                </w:rPr>
                <w:t>n</w:t>
              </w:r>
            </w:ins>
            <w:ins w:id="671" w:author="Lenovo" w:date="2021-03-05T05:23:05Z">
              <w:r>
                <w:rPr>
                  <w:rFonts w:hint="default" w:ascii="Times New Roman" w:hAnsi="Times New Roman" w:cs="Times New Roman"/>
                  <w:sz w:val="24"/>
                  <w:szCs w:val="24"/>
                  <w:lang w:val="en-US"/>
                </w:rPr>
                <w:t>arny</w:t>
              </w:r>
            </w:ins>
            <w:ins w:id="672" w:author="Lenovo" w:date="2021-03-05T05:23:06Z">
              <w:r>
                <w:rPr>
                  <w:rFonts w:hint="default" w:ascii="Times New Roman" w:hAnsi="Times New Roman" w:cs="Times New Roman"/>
                  <w:sz w:val="24"/>
                  <w:szCs w:val="24"/>
                  <w:lang w:val="en-US"/>
                </w:rPr>
                <w:t>a sehi</w:t>
              </w:r>
            </w:ins>
            <w:ins w:id="673" w:author="Lenovo" w:date="2021-03-05T05:23:07Z">
              <w:r>
                <w:rPr>
                  <w:rFonts w:hint="default" w:ascii="Times New Roman" w:hAnsi="Times New Roman" w:cs="Times New Roman"/>
                  <w:sz w:val="24"/>
                  <w:szCs w:val="24"/>
                  <w:lang w:val="en-US"/>
                </w:rPr>
                <w:t>ngga bisa</w:t>
              </w:r>
            </w:ins>
            <w:ins w:id="674" w:author="Lenovo" w:date="2021-03-05T05:23:08Z">
              <w:r>
                <w:rPr>
                  <w:rFonts w:hint="default" w:ascii="Times New Roman" w:hAnsi="Times New Roman" w:cs="Times New Roman"/>
                  <w:sz w:val="24"/>
                  <w:szCs w:val="24"/>
                  <w:lang w:val="en-US"/>
                </w:rPr>
                <w:t xml:space="preserve"> memb</w:t>
              </w:r>
            </w:ins>
            <w:ins w:id="675" w:author="Lenovo" w:date="2021-03-05T05:23:09Z">
              <w:r>
                <w:rPr>
                  <w:rFonts w:hint="default" w:ascii="Times New Roman" w:hAnsi="Times New Roman" w:cs="Times New Roman"/>
                  <w:sz w:val="24"/>
                  <w:szCs w:val="24"/>
                  <w:lang w:val="en-US"/>
                </w:rPr>
                <w:t xml:space="preserve">antu </w:t>
              </w:r>
            </w:ins>
            <w:ins w:id="676" w:author="Lenovo" w:date="2021-03-05T05:23:10Z">
              <w:r>
                <w:rPr>
                  <w:rFonts w:hint="default" w:ascii="Times New Roman" w:hAnsi="Times New Roman" w:cs="Times New Roman"/>
                  <w:sz w:val="24"/>
                  <w:szCs w:val="24"/>
                  <w:lang w:val="en-US"/>
                </w:rPr>
                <w:t>menye</w:t>
              </w:r>
            </w:ins>
            <w:ins w:id="677" w:author="Lenovo" w:date="2021-03-05T05:23:11Z">
              <w:r>
                <w:rPr>
                  <w:rFonts w:hint="default" w:ascii="Times New Roman" w:hAnsi="Times New Roman" w:cs="Times New Roman"/>
                  <w:sz w:val="24"/>
                  <w:szCs w:val="24"/>
                  <w:lang w:val="en-US"/>
                </w:rPr>
                <w:t>lesa</w:t>
              </w:r>
            </w:ins>
            <w:ins w:id="678" w:author="Lenovo" w:date="2021-03-05T05:23:12Z">
              <w:r>
                <w:rPr>
                  <w:rFonts w:hint="default" w:ascii="Times New Roman" w:hAnsi="Times New Roman" w:cs="Times New Roman"/>
                  <w:sz w:val="24"/>
                  <w:szCs w:val="24"/>
                  <w:lang w:val="en-US"/>
                </w:rPr>
                <w:t>ikan ma</w:t>
              </w:r>
            </w:ins>
            <w:ins w:id="679" w:author="Lenovo" w:date="2021-03-05T05:23:13Z">
              <w:r>
                <w:rPr>
                  <w:rFonts w:hint="default" w:ascii="Times New Roman" w:hAnsi="Times New Roman" w:cs="Times New Roman"/>
                  <w:sz w:val="24"/>
                  <w:szCs w:val="24"/>
                  <w:lang w:val="en-US"/>
                </w:rPr>
                <w:t>salah ya</w:t>
              </w:r>
            </w:ins>
            <w:ins w:id="680" w:author="Lenovo" w:date="2021-03-05T05:23:14Z">
              <w:r>
                <w:rPr>
                  <w:rFonts w:hint="default" w:ascii="Times New Roman" w:hAnsi="Times New Roman" w:cs="Times New Roman"/>
                  <w:sz w:val="24"/>
                  <w:szCs w:val="24"/>
                  <w:lang w:val="en-US"/>
                </w:rPr>
                <w:t>ng ada d</w:t>
              </w:r>
            </w:ins>
            <w:ins w:id="681" w:author="Lenovo" w:date="2021-03-05T05:23:15Z">
              <w:r>
                <w:rPr>
                  <w:rFonts w:hint="default" w:ascii="Times New Roman" w:hAnsi="Times New Roman" w:cs="Times New Roman"/>
                  <w:sz w:val="24"/>
                  <w:szCs w:val="24"/>
                  <w:lang w:val="en-US"/>
                </w:rPr>
                <w:t>i s</w:t>
              </w:r>
            </w:ins>
            <w:ins w:id="682" w:author="Lenovo" w:date="2021-03-05T05:23:16Z">
              <w:r>
                <w:rPr>
                  <w:rFonts w:hint="default" w:ascii="Times New Roman" w:hAnsi="Times New Roman" w:cs="Times New Roman"/>
                  <w:sz w:val="24"/>
                  <w:szCs w:val="24"/>
                  <w:lang w:val="en-US"/>
                </w:rPr>
                <w:t xml:space="preserve">ekitar </w:t>
              </w:r>
            </w:ins>
            <w:ins w:id="683" w:author="Lenovo" w:date="2021-03-05T05:23:17Z">
              <w:r>
                <w:rPr>
                  <w:rFonts w:hint="default" w:ascii="Times New Roman" w:hAnsi="Times New Roman" w:cs="Times New Roman"/>
                  <w:sz w:val="24"/>
                  <w:szCs w:val="24"/>
                  <w:lang w:val="en-US"/>
                </w:rPr>
                <w:t>kita.</w:t>
              </w:r>
            </w:ins>
          </w:p>
        </w:tc>
      </w:tr>
    </w:tbl>
    <w:p>
      <w:pPr>
        <w:pStyle w:val="10"/>
        <w:rPr>
          <w:rFonts w:ascii="Times New Roman" w:hAnsi="Times New Roman" w:cs="Times New Roman"/>
          <w:sz w:val="24"/>
          <w:szCs w:val="24"/>
          <w:lang w:val="id-ID"/>
        </w:rPr>
      </w:pPr>
    </w:p>
    <w:p>
      <w:pPr>
        <w:pStyle w:val="10"/>
        <w:spacing w:after="0" w:line="240" w:lineRule="auto"/>
        <w:ind w:left="1710"/>
        <w:rPr>
          <w:rFonts w:ascii="Times New Roman" w:hAnsi="Times New Roman" w:cs="Times New Roman"/>
          <w:sz w:val="24"/>
          <w:szCs w:val="24"/>
          <w:lang w:val="id-ID"/>
        </w:rPr>
      </w:pPr>
    </w:p>
    <w:p>
      <w:pPr>
        <w:pStyle w:val="10"/>
        <w:spacing w:after="0" w:line="240" w:lineRule="auto"/>
        <w:ind w:left="990"/>
        <w:rPr>
          <w:rFonts w:ascii="Times New Roman" w:hAnsi="Times New Roman" w:cs="Times New Roman"/>
          <w:sz w:val="24"/>
          <w:szCs w:val="24"/>
          <w:lang w:val="id-ID"/>
        </w:rPr>
      </w:pPr>
    </w:p>
    <w:p>
      <w:pPr>
        <w:pStyle w:val="10"/>
        <w:spacing w:after="0" w:line="240" w:lineRule="auto"/>
        <w:ind w:left="634"/>
        <w:rPr>
          <w:rFonts w:ascii="Times New Roman" w:hAnsi="Times New Roman" w:cs="Times New Roman"/>
          <w:sz w:val="24"/>
          <w:szCs w:val="24"/>
          <w:lang w:val="id-ID"/>
        </w:rPr>
      </w:pPr>
    </w:p>
    <w:sectPr>
      <w:pgSz w:w="12240" w:h="15840"/>
      <w:pgMar w:top="90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F426E8"/>
    <w:multiLevelType w:val="singleLevel"/>
    <w:tmpl w:val="B4F426E8"/>
    <w:lvl w:ilvl="0" w:tentative="0">
      <w:start w:val="1"/>
      <w:numFmt w:val="decimal"/>
      <w:suff w:val="space"/>
      <w:lvlText w:val="%1."/>
      <w:lvlJc w:val="left"/>
      <w:pPr>
        <w:ind w:left="420"/>
      </w:pPr>
    </w:lvl>
  </w:abstractNum>
  <w:abstractNum w:abstractNumId="1">
    <w:nsid w:val="B7D1C047"/>
    <w:multiLevelType w:val="singleLevel"/>
    <w:tmpl w:val="B7D1C047"/>
    <w:lvl w:ilvl="0" w:tentative="0">
      <w:start w:val="1"/>
      <w:numFmt w:val="lowerLetter"/>
      <w:suff w:val="space"/>
      <w:lvlText w:val="%1."/>
      <w:lvlJc w:val="left"/>
    </w:lvl>
  </w:abstractNum>
  <w:abstractNum w:abstractNumId="2">
    <w:nsid w:val="133A5117"/>
    <w:multiLevelType w:val="multilevel"/>
    <w:tmpl w:val="133A5117"/>
    <w:lvl w:ilvl="0" w:tentative="0">
      <w:start w:val="1"/>
      <w:numFmt w:val="decimal"/>
      <w:lvlText w:val="%1."/>
      <w:lvlJc w:val="left"/>
      <w:pPr>
        <w:ind w:left="634" w:hanging="360"/>
      </w:pPr>
      <w:rPr>
        <w:rFonts w:hint="default"/>
      </w:rPr>
    </w:lvl>
    <w:lvl w:ilvl="1" w:tentative="0">
      <w:start w:val="1"/>
      <w:numFmt w:val="lowerLetter"/>
      <w:lvlText w:val="%2."/>
      <w:lvlJc w:val="left"/>
      <w:pPr>
        <w:ind w:left="1354" w:hanging="360"/>
      </w:pPr>
    </w:lvl>
    <w:lvl w:ilvl="2" w:tentative="0">
      <w:start w:val="1"/>
      <w:numFmt w:val="lowerRoman"/>
      <w:lvlText w:val="%3."/>
      <w:lvlJc w:val="right"/>
      <w:pPr>
        <w:ind w:left="2074" w:hanging="180"/>
      </w:pPr>
    </w:lvl>
    <w:lvl w:ilvl="3" w:tentative="0">
      <w:start w:val="1"/>
      <w:numFmt w:val="decimal"/>
      <w:lvlText w:val="%4."/>
      <w:lvlJc w:val="left"/>
      <w:pPr>
        <w:ind w:left="2794" w:hanging="360"/>
      </w:pPr>
    </w:lvl>
    <w:lvl w:ilvl="4" w:tentative="0">
      <w:start w:val="1"/>
      <w:numFmt w:val="lowerLetter"/>
      <w:lvlText w:val="%5."/>
      <w:lvlJc w:val="left"/>
      <w:pPr>
        <w:ind w:left="3514" w:hanging="360"/>
      </w:pPr>
    </w:lvl>
    <w:lvl w:ilvl="5" w:tentative="0">
      <w:start w:val="1"/>
      <w:numFmt w:val="lowerRoman"/>
      <w:lvlText w:val="%6."/>
      <w:lvlJc w:val="right"/>
      <w:pPr>
        <w:ind w:left="4234" w:hanging="180"/>
      </w:pPr>
    </w:lvl>
    <w:lvl w:ilvl="6" w:tentative="0">
      <w:start w:val="1"/>
      <w:numFmt w:val="decimal"/>
      <w:lvlText w:val="%7."/>
      <w:lvlJc w:val="left"/>
      <w:pPr>
        <w:ind w:left="4954" w:hanging="360"/>
      </w:pPr>
    </w:lvl>
    <w:lvl w:ilvl="7" w:tentative="0">
      <w:start w:val="1"/>
      <w:numFmt w:val="lowerLetter"/>
      <w:lvlText w:val="%8."/>
      <w:lvlJc w:val="left"/>
      <w:pPr>
        <w:ind w:left="5674" w:hanging="360"/>
      </w:pPr>
    </w:lvl>
    <w:lvl w:ilvl="8" w:tentative="0">
      <w:start w:val="1"/>
      <w:numFmt w:val="lowerRoman"/>
      <w:lvlText w:val="%9."/>
      <w:lvlJc w:val="right"/>
      <w:pPr>
        <w:ind w:left="6394" w:hanging="180"/>
      </w:pPr>
    </w:lvl>
  </w:abstractNum>
  <w:abstractNum w:abstractNumId="3">
    <w:nsid w:val="155F122C"/>
    <w:multiLevelType w:val="multilevel"/>
    <w:tmpl w:val="155F122C"/>
    <w:lvl w:ilvl="0" w:tentative="0">
      <w:start w:val="1"/>
      <w:numFmt w:val="decimal"/>
      <w:lvlText w:val="%1."/>
      <w:lvlJc w:val="left"/>
      <w:pPr>
        <w:tabs>
          <w:tab w:val="left" w:pos="720"/>
        </w:tabs>
        <w:ind w:left="720" w:hanging="360"/>
      </w:pPr>
    </w:lvl>
    <w:lvl w:ilvl="1" w:tentative="0">
      <w:start w:val="1"/>
      <w:numFmt w:val="upperRoman"/>
      <w:lvlText w:val="%2."/>
      <w:lvlJc w:val="left"/>
      <w:pPr>
        <w:ind w:left="1440" w:hanging="360"/>
      </w:pPr>
      <w:rPr>
        <w:rFonts w:ascii="Times New Roman" w:hAnsi="Times New Roman" w:cs="Times New Roman" w:eastAsiaTheme="minorHAnsi"/>
      </w:rPr>
    </w:lvl>
    <w:lvl w:ilvl="2" w:tentative="0">
      <w:start w:val="1"/>
      <w:numFmt w:val="lowerLetter"/>
      <w:lvlText w:val="%3."/>
      <w:lvlJc w:val="left"/>
      <w:pPr>
        <w:ind w:left="2160" w:hanging="360"/>
      </w:pPr>
      <w:rPr>
        <w:rFonts w:hint="default"/>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BD90B84"/>
    <w:multiLevelType w:val="multilevel"/>
    <w:tmpl w:val="1BD90B8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BE42557"/>
    <w:multiLevelType w:val="multilevel"/>
    <w:tmpl w:val="1BE4255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FCC58C0"/>
    <w:multiLevelType w:val="multilevel"/>
    <w:tmpl w:val="2FCC58C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94970DB"/>
    <w:multiLevelType w:val="multilevel"/>
    <w:tmpl w:val="394970DB"/>
    <w:lvl w:ilvl="0" w:tentative="0">
      <w:start w:val="1"/>
      <w:numFmt w:val="bullet"/>
      <w:lvlText w:val=""/>
      <w:lvlJc w:val="left"/>
      <w:pPr>
        <w:ind w:left="754" w:hanging="360"/>
      </w:pPr>
      <w:rPr>
        <w:rFonts w:hint="default" w:ascii="Symbol" w:hAnsi="Symbol"/>
      </w:rPr>
    </w:lvl>
    <w:lvl w:ilvl="1" w:tentative="0">
      <w:start w:val="1"/>
      <w:numFmt w:val="bullet"/>
      <w:lvlText w:val="o"/>
      <w:lvlJc w:val="left"/>
      <w:pPr>
        <w:ind w:left="1474" w:hanging="360"/>
      </w:pPr>
      <w:rPr>
        <w:rFonts w:hint="default" w:ascii="Courier New" w:hAnsi="Courier New"/>
      </w:rPr>
    </w:lvl>
    <w:lvl w:ilvl="2" w:tentative="0">
      <w:start w:val="1"/>
      <w:numFmt w:val="bullet"/>
      <w:lvlText w:val=""/>
      <w:lvlJc w:val="left"/>
      <w:pPr>
        <w:ind w:left="2194" w:hanging="360"/>
      </w:pPr>
      <w:rPr>
        <w:rFonts w:hint="default" w:ascii="Wingdings" w:hAnsi="Wingdings"/>
      </w:rPr>
    </w:lvl>
    <w:lvl w:ilvl="3" w:tentative="0">
      <w:start w:val="1"/>
      <w:numFmt w:val="bullet"/>
      <w:lvlText w:val=""/>
      <w:lvlJc w:val="left"/>
      <w:pPr>
        <w:ind w:left="2914" w:hanging="360"/>
      </w:pPr>
      <w:rPr>
        <w:rFonts w:hint="default" w:ascii="Symbol" w:hAnsi="Symbol"/>
      </w:rPr>
    </w:lvl>
    <w:lvl w:ilvl="4" w:tentative="0">
      <w:start w:val="1"/>
      <w:numFmt w:val="bullet"/>
      <w:lvlText w:val="o"/>
      <w:lvlJc w:val="left"/>
      <w:pPr>
        <w:ind w:left="3634" w:hanging="360"/>
      </w:pPr>
      <w:rPr>
        <w:rFonts w:hint="default" w:ascii="Courier New" w:hAnsi="Courier New"/>
      </w:rPr>
    </w:lvl>
    <w:lvl w:ilvl="5" w:tentative="0">
      <w:start w:val="1"/>
      <w:numFmt w:val="bullet"/>
      <w:lvlText w:val=""/>
      <w:lvlJc w:val="left"/>
      <w:pPr>
        <w:ind w:left="4354" w:hanging="360"/>
      </w:pPr>
      <w:rPr>
        <w:rFonts w:hint="default" w:ascii="Wingdings" w:hAnsi="Wingdings"/>
      </w:rPr>
    </w:lvl>
    <w:lvl w:ilvl="6" w:tentative="0">
      <w:start w:val="1"/>
      <w:numFmt w:val="bullet"/>
      <w:lvlText w:val=""/>
      <w:lvlJc w:val="left"/>
      <w:pPr>
        <w:ind w:left="5074" w:hanging="360"/>
      </w:pPr>
      <w:rPr>
        <w:rFonts w:hint="default" w:ascii="Symbol" w:hAnsi="Symbol"/>
      </w:rPr>
    </w:lvl>
    <w:lvl w:ilvl="7" w:tentative="0">
      <w:start w:val="1"/>
      <w:numFmt w:val="bullet"/>
      <w:lvlText w:val="o"/>
      <w:lvlJc w:val="left"/>
      <w:pPr>
        <w:ind w:left="5794" w:hanging="360"/>
      </w:pPr>
      <w:rPr>
        <w:rFonts w:hint="default" w:ascii="Courier New" w:hAnsi="Courier New"/>
      </w:rPr>
    </w:lvl>
    <w:lvl w:ilvl="8" w:tentative="0">
      <w:start w:val="1"/>
      <w:numFmt w:val="bullet"/>
      <w:lvlText w:val=""/>
      <w:lvlJc w:val="left"/>
      <w:pPr>
        <w:ind w:left="6514" w:hanging="360"/>
      </w:pPr>
      <w:rPr>
        <w:rFonts w:hint="default" w:ascii="Wingdings" w:hAnsi="Wingdings"/>
      </w:rPr>
    </w:lvl>
  </w:abstractNum>
  <w:abstractNum w:abstractNumId="8">
    <w:nsid w:val="3AD5419D"/>
    <w:multiLevelType w:val="multilevel"/>
    <w:tmpl w:val="3AD5419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923B66A"/>
    <w:multiLevelType w:val="singleLevel"/>
    <w:tmpl w:val="4923B66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51F56483"/>
    <w:multiLevelType w:val="multilevel"/>
    <w:tmpl w:val="51F5648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56402C48"/>
    <w:multiLevelType w:val="multilevel"/>
    <w:tmpl w:val="56402C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57F81735"/>
    <w:multiLevelType w:val="multilevel"/>
    <w:tmpl w:val="57F81735"/>
    <w:lvl w:ilvl="0" w:tentative="0">
      <w:start w:val="1"/>
      <w:numFmt w:val="lowerLetter"/>
      <w:lvlText w:val="%1."/>
      <w:lvlJc w:val="left"/>
      <w:pPr>
        <w:ind w:left="768" w:hanging="360"/>
      </w:pPr>
      <w:rPr>
        <w:rFonts w:hint="default"/>
      </w:rPr>
    </w:lvl>
    <w:lvl w:ilvl="1" w:tentative="0">
      <w:start w:val="1"/>
      <w:numFmt w:val="lowerLetter"/>
      <w:lvlText w:val="%2."/>
      <w:lvlJc w:val="left"/>
      <w:pPr>
        <w:ind w:left="1488" w:hanging="360"/>
      </w:pPr>
    </w:lvl>
    <w:lvl w:ilvl="2" w:tentative="0">
      <w:start w:val="1"/>
      <w:numFmt w:val="lowerRoman"/>
      <w:lvlText w:val="%3."/>
      <w:lvlJc w:val="right"/>
      <w:pPr>
        <w:ind w:left="2208" w:hanging="180"/>
      </w:pPr>
    </w:lvl>
    <w:lvl w:ilvl="3" w:tentative="0">
      <w:start w:val="1"/>
      <w:numFmt w:val="decimal"/>
      <w:lvlText w:val="%4."/>
      <w:lvlJc w:val="left"/>
      <w:pPr>
        <w:ind w:left="2928" w:hanging="360"/>
      </w:pPr>
    </w:lvl>
    <w:lvl w:ilvl="4" w:tentative="0">
      <w:start w:val="1"/>
      <w:numFmt w:val="lowerLetter"/>
      <w:lvlText w:val="%5."/>
      <w:lvlJc w:val="left"/>
      <w:pPr>
        <w:ind w:left="3648" w:hanging="360"/>
      </w:pPr>
    </w:lvl>
    <w:lvl w:ilvl="5" w:tentative="0">
      <w:start w:val="1"/>
      <w:numFmt w:val="lowerRoman"/>
      <w:lvlText w:val="%6."/>
      <w:lvlJc w:val="right"/>
      <w:pPr>
        <w:ind w:left="4368" w:hanging="180"/>
      </w:pPr>
    </w:lvl>
    <w:lvl w:ilvl="6" w:tentative="0">
      <w:start w:val="1"/>
      <w:numFmt w:val="decimal"/>
      <w:lvlText w:val="%7."/>
      <w:lvlJc w:val="left"/>
      <w:pPr>
        <w:ind w:left="5088" w:hanging="360"/>
      </w:pPr>
    </w:lvl>
    <w:lvl w:ilvl="7" w:tentative="0">
      <w:start w:val="1"/>
      <w:numFmt w:val="lowerLetter"/>
      <w:lvlText w:val="%8."/>
      <w:lvlJc w:val="left"/>
      <w:pPr>
        <w:ind w:left="5808" w:hanging="360"/>
      </w:pPr>
    </w:lvl>
    <w:lvl w:ilvl="8" w:tentative="0">
      <w:start w:val="1"/>
      <w:numFmt w:val="lowerRoman"/>
      <w:lvlText w:val="%9."/>
      <w:lvlJc w:val="right"/>
      <w:pPr>
        <w:ind w:left="6528" w:hanging="180"/>
      </w:pPr>
    </w:lvl>
  </w:abstractNum>
  <w:abstractNum w:abstractNumId="13">
    <w:nsid w:val="656D499A"/>
    <w:multiLevelType w:val="multilevel"/>
    <w:tmpl w:val="656D499A"/>
    <w:lvl w:ilvl="0" w:tentative="0">
      <w:start w:val="1"/>
      <w:numFmt w:val="lowerLetter"/>
      <w:lvlText w:val="%1."/>
      <w:lvlJc w:val="left"/>
      <w:pPr>
        <w:ind w:left="766" w:hanging="360"/>
      </w:pPr>
      <w:rPr>
        <w:rFonts w:hint="default"/>
      </w:rPr>
    </w:lvl>
    <w:lvl w:ilvl="1" w:tentative="0">
      <w:start w:val="1"/>
      <w:numFmt w:val="lowerLetter"/>
      <w:lvlText w:val="%2."/>
      <w:lvlJc w:val="left"/>
      <w:pPr>
        <w:ind w:left="1486" w:hanging="360"/>
      </w:pPr>
    </w:lvl>
    <w:lvl w:ilvl="2" w:tentative="0">
      <w:start w:val="1"/>
      <w:numFmt w:val="lowerRoman"/>
      <w:lvlText w:val="%3."/>
      <w:lvlJc w:val="right"/>
      <w:pPr>
        <w:ind w:left="2206" w:hanging="180"/>
      </w:pPr>
    </w:lvl>
    <w:lvl w:ilvl="3" w:tentative="0">
      <w:start w:val="1"/>
      <w:numFmt w:val="decimal"/>
      <w:lvlText w:val="%4."/>
      <w:lvlJc w:val="left"/>
      <w:pPr>
        <w:ind w:left="2926" w:hanging="360"/>
      </w:pPr>
    </w:lvl>
    <w:lvl w:ilvl="4" w:tentative="0">
      <w:start w:val="1"/>
      <w:numFmt w:val="lowerLetter"/>
      <w:lvlText w:val="%5."/>
      <w:lvlJc w:val="left"/>
      <w:pPr>
        <w:ind w:left="3646" w:hanging="360"/>
      </w:pPr>
    </w:lvl>
    <w:lvl w:ilvl="5" w:tentative="0">
      <w:start w:val="1"/>
      <w:numFmt w:val="lowerRoman"/>
      <w:lvlText w:val="%6."/>
      <w:lvlJc w:val="right"/>
      <w:pPr>
        <w:ind w:left="4366" w:hanging="180"/>
      </w:pPr>
    </w:lvl>
    <w:lvl w:ilvl="6" w:tentative="0">
      <w:start w:val="1"/>
      <w:numFmt w:val="decimal"/>
      <w:lvlText w:val="%7."/>
      <w:lvlJc w:val="left"/>
      <w:pPr>
        <w:ind w:left="5086" w:hanging="360"/>
      </w:pPr>
    </w:lvl>
    <w:lvl w:ilvl="7" w:tentative="0">
      <w:start w:val="1"/>
      <w:numFmt w:val="lowerLetter"/>
      <w:lvlText w:val="%8."/>
      <w:lvlJc w:val="left"/>
      <w:pPr>
        <w:ind w:left="5806" w:hanging="360"/>
      </w:pPr>
    </w:lvl>
    <w:lvl w:ilvl="8" w:tentative="0">
      <w:start w:val="1"/>
      <w:numFmt w:val="lowerRoman"/>
      <w:lvlText w:val="%9."/>
      <w:lvlJc w:val="right"/>
      <w:pPr>
        <w:ind w:left="6526" w:hanging="180"/>
      </w:pPr>
    </w:lvl>
  </w:abstractNum>
  <w:abstractNum w:abstractNumId="14">
    <w:nsid w:val="6802641C"/>
    <w:multiLevelType w:val="multilevel"/>
    <w:tmpl w:val="6802641C"/>
    <w:lvl w:ilvl="0" w:tentative="0">
      <w:start w:val="1"/>
      <w:numFmt w:val="lowerLetter"/>
      <w:lvlText w:val="%1)"/>
      <w:lvlJc w:val="left"/>
      <w:pPr>
        <w:ind w:left="1354" w:hanging="360"/>
      </w:pPr>
    </w:lvl>
    <w:lvl w:ilvl="1" w:tentative="0">
      <w:start w:val="1"/>
      <w:numFmt w:val="lowerLetter"/>
      <w:lvlText w:val="%2."/>
      <w:lvlJc w:val="left"/>
      <w:pPr>
        <w:ind w:left="2074" w:hanging="360"/>
      </w:pPr>
    </w:lvl>
    <w:lvl w:ilvl="2" w:tentative="0">
      <w:start w:val="1"/>
      <w:numFmt w:val="lowerRoman"/>
      <w:lvlText w:val="%3."/>
      <w:lvlJc w:val="right"/>
      <w:pPr>
        <w:ind w:left="2794" w:hanging="180"/>
      </w:pPr>
    </w:lvl>
    <w:lvl w:ilvl="3" w:tentative="0">
      <w:start w:val="1"/>
      <w:numFmt w:val="decimal"/>
      <w:lvlText w:val="%4."/>
      <w:lvlJc w:val="left"/>
      <w:pPr>
        <w:ind w:left="3514" w:hanging="360"/>
      </w:pPr>
    </w:lvl>
    <w:lvl w:ilvl="4" w:tentative="0">
      <w:start w:val="1"/>
      <w:numFmt w:val="lowerLetter"/>
      <w:lvlText w:val="%5."/>
      <w:lvlJc w:val="left"/>
      <w:pPr>
        <w:ind w:left="4234" w:hanging="360"/>
      </w:pPr>
    </w:lvl>
    <w:lvl w:ilvl="5" w:tentative="0">
      <w:start w:val="1"/>
      <w:numFmt w:val="lowerRoman"/>
      <w:lvlText w:val="%6."/>
      <w:lvlJc w:val="right"/>
      <w:pPr>
        <w:ind w:left="4954" w:hanging="180"/>
      </w:pPr>
    </w:lvl>
    <w:lvl w:ilvl="6" w:tentative="0">
      <w:start w:val="1"/>
      <w:numFmt w:val="decimal"/>
      <w:lvlText w:val="%7."/>
      <w:lvlJc w:val="left"/>
      <w:pPr>
        <w:ind w:left="5674" w:hanging="360"/>
      </w:pPr>
    </w:lvl>
    <w:lvl w:ilvl="7" w:tentative="0">
      <w:start w:val="1"/>
      <w:numFmt w:val="lowerLetter"/>
      <w:lvlText w:val="%8."/>
      <w:lvlJc w:val="left"/>
      <w:pPr>
        <w:ind w:left="6394" w:hanging="360"/>
      </w:pPr>
    </w:lvl>
    <w:lvl w:ilvl="8" w:tentative="0">
      <w:start w:val="1"/>
      <w:numFmt w:val="lowerRoman"/>
      <w:lvlText w:val="%9."/>
      <w:lvlJc w:val="right"/>
      <w:pPr>
        <w:ind w:left="7114" w:hanging="180"/>
      </w:pPr>
    </w:lvl>
  </w:abstractNum>
  <w:abstractNum w:abstractNumId="15">
    <w:nsid w:val="6BAC0060"/>
    <w:multiLevelType w:val="multilevel"/>
    <w:tmpl w:val="6BAC0060"/>
    <w:lvl w:ilvl="0" w:tentative="0">
      <w:start w:val="1"/>
      <w:numFmt w:val="decimal"/>
      <w:lvlText w:val="%1."/>
      <w:lvlJc w:val="left"/>
      <w:pPr>
        <w:ind w:left="1710" w:hanging="360"/>
      </w:pPr>
      <w:rPr>
        <w:rFonts w:hint="default"/>
      </w:rPr>
    </w:lvl>
    <w:lvl w:ilvl="1" w:tentative="0">
      <w:start w:val="1"/>
      <w:numFmt w:val="lowerLetter"/>
      <w:lvlText w:val="%2."/>
      <w:lvlJc w:val="left"/>
      <w:pPr>
        <w:ind w:left="2430" w:hanging="360"/>
      </w:pPr>
    </w:lvl>
    <w:lvl w:ilvl="2" w:tentative="0">
      <w:start w:val="1"/>
      <w:numFmt w:val="lowerRoman"/>
      <w:lvlText w:val="%3."/>
      <w:lvlJc w:val="right"/>
      <w:pPr>
        <w:ind w:left="3150" w:hanging="180"/>
      </w:pPr>
    </w:lvl>
    <w:lvl w:ilvl="3" w:tentative="0">
      <w:start w:val="1"/>
      <w:numFmt w:val="decimal"/>
      <w:lvlText w:val="%4."/>
      <w:lvlJc w:val="left"/>
      <w:pPr>
        <w:ind w:left="3870" w:hanging="360"/>
      </w:pPr>
    </w:lvl>
    <w:lvl w:ilvl="4" w:tentative="0">
      <w:start w:val="1"/>
      <w:numFmt w:val="lowerLetter"/>
      <w:lvlText w:val="%5."/>
      <w:lvlJc w:val="left"/>
      <w:pPr>
        <w:ind w:left="4590" w:hanging="360"/>
      </w:pPr>
    </w:lvl>
    <w:lvl w:ilvl="5" w:tentative="0">
      <w:start w:val="1"/>
      <w:numFmt w:val="lowerRoman"/>
      <w:lvlText w:val="%6."/>
      <w:lvlJc w:val="right"/>
      <w:pPr>
        <w:ind w:left="5310" w:hanging="180"/>
      </w:pPr>
    </w:lvl>
    <w:lvl w:ilvl="6" w:tentative="0">
      <w:start w:val="1"/>
      <w:numFmt w:val="decimal"/>
      <w:lvlText w:val="%7."/>
      <w:lvlJc w:val="left"/>
      <w:pPr>
        <w:ind w:left="6030" w:hanging="360"/>
      </w:pPr>
    </w:lvl>
    <w:lvl w:ilvl="7" w:tentative="0">
      <w:start w:val="1"/>
      <w:numFmt w:val="lowerLetter"/>
      <w:lvlText w:val="%8."/>
      <w:lvlJc w:val="left"/>
      <w:pPr>
        <w:ind w:left="6750" w:hanging="360"/>
      </w:pPr>
    </w:lvl>
    <w:lvl w:ilvl="8" w:tentative="0">
      <w:start w:val="1"/>
      <w:numFmt w:val="lowerRoman"/>
      <w:lvlText w:val="%9."/>
      <w:lvlJc w:val="right"/>
      <w:pPr>
        <w:ind w:left="7470" w:hanging="180"/>
      </w:pPr>
    </w:lvl>
  </w:abstractNum>
  <w:abstractNum w:abstractNumId="16">
    <w:nsid w:val="73B0086E"/>
    <w:multiLevelType w:val="multilevel"/>
    <w:tmpl w:val="73B0086E"/>
    <w:lvl w:ilvl="0" w:tentative="0">
      <w:start w:val="1"/>
      <w:numFmt w:val="decimal"/>
      <w:lvlText w:val="%1."/>
      <w:lvlJc w:val="left"/>
      <w:pPr>
        <w:tabs>
          <w:tab w:val="left" w:pos="720"/>
        </w:tabs>
        <w:ind w:left="720" w:hanging="360"/>
      </w:pPr>
    </w:lvl>
    <w:lvl w:ilvl="1" w:tentative="0">
      <w:start w:val="1"/>
      <w:numFmt w:val="decimal"/>
      <w:lvlText w:val="%2."/>
      <w:lvlJc w:val="left"/>
      <w:pPr>
        <w:ind w:left="1440" w:hanging="360"/>
      </w:pPr>
      <w:rPr>
        <w:rFonts w:hint="default"/>
      </w:rPr>
    </w:lvl>
    <w:lvl w:ilvl="2" w:tentative="0">
      <w:start w:val="1"/>
      <w:numFmt w:val="decimal"/>
      <w:lvlText w:val="%3."/>
      <w:lvlJc w:val="left"/>
      <w:pPr>
        <w:ind w:left="2160" w:hanging="360"/>
      </w:pPr>
      <w:rPr>
        <w:rFonts w:hint="default"/>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73B36790"/>
    <w:multiLevelType w:val="multilevel"/>
    <w:tmpl w:val="73B36790"/>
    <w:lvl w:ilvl="0" w:tentative="0">
      <w:start w:val="1"/>
      <w:numFmt w:val="lowerLetter"/>
      <w:lvlText w:val="%1)"/>
      <w:lvlJc w:val="left"/>
      <w:pPr>
        <w:ind w:left="720" w:hanging="360"/>
      </w:pPr>
    </w:lvl>
    <w:lvl w:ilvl="1" w:tentative="0">
      <w:start w:val="1"/>
      <w:numFmt w:val="decimal"/>
      <w:lvlText w:val="%2."/>
      <w:lvlJc w:val="left"/>
      <w:pPr>
        <w:ind w:left="1530" w:hanging="450"/>
      </w:pPr>
      <w:rPr>
        <w:rFonts w:hint="default"/>
      </w:r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10"/>
  </w:num>
  <w:num w:numId="3">
    <w:abstractNumId w:val="17"/>
  </w:num>
  <w:num w:numId="4">
    <w:abstractNumId w:val="11"/>
  </w:num>
  <w:num w:numId="5">
    <w:abstractNumId w:val="6"/>
  </w:num>
  <w:num w:numId="6">
    <w:abstractNumId w:val="4"/>
  </w:num>
  <w:num w:numId="7">
    <w:abstractNumId w:val="5"/>
  </w:num>
  <w:num w:numId="8">
    <w:abstractNumId w:val="8"/>
  </w:num>
  <w:num w:numId="9">
    <w:abstractNumId w:val="16"/>
  </w:num>
  <w:num w:numId="10">
    <w:abstractNumId w:val="3"/>
  </w:num>
  <w:num w:numId="11">
    <w:abstractNumId w:val="2"/>
  </w:num>
  <w:num w:numId="12">
    <w:abstractNumId w:val="14"/>
  </w:num>
  <w:num w:numId="13">
    <w:abstractNumId w:val="15"/>
  </w:num>
  <w:num w:numId="14">
    <w:abstractNumId w:val="1"/>
  </w:num>
  <w:num w:numId="15">
    <w:abstractNumId w:val="0"/>
  </w:num>
  <w:num w:numId="16">
    <w:abstractNumId w:val="13"/>
  </w:num>
  <w:num w:numId="17">
    <w:abstractNumId w:val="9"/>
  </w:num>
  <w:num w:numId="18">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trackRevisions w:val="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0F3"/>
    <w:rsid w:val="000013DE"/>
    <w:rsid w:val="00013BF9"/>
    <w:rsid w:val="00034387"/>
    <w:rsid w:val="00044F8A"/>
    <w:rsid w:val="00047D6E"/>
    <w:rsid w:val="000502A8"/>
    <w:rsid w:val="000956BB"/>
    <w:rsid w:val="000E724C"/>
    <w:rsid w:val="000F0613"/>
    <w:rsid w:val="001006AD"/>
    <w:rsid w:val="00114DB7"/>
    <w:rsid w:val="001369F9"/>
    <w:rsid w:val="00164167"/>
    <w:rsid w:val="00167102"/>
    <w:rsid w:val="001B7383"/>
    <w:rsid w:val="001D5576"/>
    <w:rsid w:val="001F001F"/>
    <w:rsid w:val="00204360"/>
    <w:rsid w:val="002126E3"/>
    <w:rsid w:val="0021550C"/>
    <w:rsid w:val="002309AA"/>
    <w:rsid w:val="00233743"/>
    <w:rsid w:val="00236645"/>
    <w:rsid w:val="00273253"/>
    <w:rsid w:val="00290105"/>
    <w:rsid w:val="002A0C5F"/>
    <w:rsid w:val="0030163C"/>
    <w:rsid w:val="00307273"/>
    <w:rsid w:val="003200CC"/>
    <w:rsid w:val="00342E2A"/>
    <w:rsid w:val="003448D4"/>
    <w:rsid w:val="00356651"/>
    <w:rsid w:val="003719BA"/>
    <w:rsid w:val="00380B34"/>
    <w:rsid w:val="00381C6B"/>
    <w:rsid w:val="003C1751"/>
    <w:rsid w:val="003D44E8"/>
    <w:rsid w:val="003E412D"/>
    <w:rsid w:val="003F4F6C"/>
    <w:rsid w:val="004260F3"/>
    <w:rsid w:val="0049209B"/>
    <w:rsid w:val="004B3230"/>
    <w:rsid w:val="004C0369"/>
    <w:rsid w:val="004C52B5"/>
    <w:rsid w:val="004F7CF7"/>
    <w:rsid w:val="00531545"/>
    <w:rsid w:val="00534A05"/>
    <w:rsid w:val="0053530D"/>
    <w:rsid w:val="00537B34"/>
    <w:rsid w:val="0054285E"/>
    <w:rsid w:val="00551DCF"/>
    <w:rsid w:val="005740E7"/>
    <w:rsid w:val="00587897"/>
    <w:rsid w:val="0059012A"/>
    <w:rsid w:val="005B0270"/>
    <w:rsid w:val="005D29EA"/>
    <w:rsid w:val="005E3104"/>
    <w:rsid w:val="005F3170"/>
    <w:rsid w:val="00600AC8"/>
    <w:rsid w:val="00620D17"/>
    <w:rsid w:val="00624323"/>
    <w:rsid w:val="006654FA"/>
    <w:rsid w:val="0067465A"/>
    <w:rsid w:val="006A70B8"/>
    <w:rsid w:val="006B2DAE"/>
    <w:rsid w:val="006B6D31"/>
    <w:rsid w:val="006D4C64"/>
    <w:rsid w:val="006E5D34"/>
    <w:rsid w:val="007055C0"/>
    <w:rsid w:val="00706AD4"/>
    <w:rsid w:val="00712BEE"/>
    <w:rsid w:val="00714EDC"/>
    <w:rsid w:val="007C0C12"/>
    <w:rsid w:val="007D1732"/>
    <w:rsid w:val="007E0BDD"/>
    <w:rsid w:val="007F077D"/>
    <w:rsid w:val="007F7907"/>
    <w:rsid w:val="00801AAA"/>
    <w:rsid w:val="00807A48"/>
    <w:rsid w:val="008246FF"/>
    <w:rsid w:val="0083101D"/>
    <w:rsid w:val="00840556"/>
    <w:rsid w:val="008615F5"/>
    <w:rsid w:val="0087019B"/>
    <w:rsid w:val="008756D4"/>
    <w:rsid w:val="0089259C"/>
    <w:rsid w:val="008A35BD"/>
    <w:rsid w:val="008B5C1C"/>
    <w:rsid w:val="008B7F12"/>
    <w:rsid w:val="008C051D"/>
    <w:rsid w:val="009069E4"/>
    <w:rsid w:val="00917166"/>
    <w:rsid w:val="00980AE1"/>
    <w:rsid w:val="009A32A1"/>
    <w:rsid w:val="009F7F71"/>
    <w:rsid w:val="00A0243E"/>
    <w:rsid w:val="00A21834"/>
    <w:rsid w:val="00A22522"/>
    <w:rsid w:val="00A22989"/>
    <w:rsid w:val="00A2704E"/>
    <w:rsid w:val="00A324B1"/>
    <w:rsid w:val="00A45CA6"/>
    <w:rsid w:val="00A51A15"/>
    <w:rsid w:val="00A544D2"/>
    <w:rsid w:val="00AB627E"/>
    <w:rsid w:val="00AC3107"/>
    <w:rsid w:val="00AC5F4F"/>
    <w:rsid w:val="00AE19A1"/>
    <w:rsid w:val="00AF0142"/>
    <w:rsid w:val="00B46719"/>
    <w:rsid w:val="00B515D4"/>
    <w:rsid w:val="00B528A1"/>
    <w:rsid w:val="00B56AE6"/>
    <w:rsid w:val="00B7140B"/>
    <w:rsid w:val="00B73F6D"/>
    <w:rsid w:val="00B90A77"/>
    <w:rsid w:val="00BD0059"/>
    <w:rsid w:val="00BD3E7D"/>
    <w:rsid w:val="00BF1FC2"/>
    <w:rsid w:val="00C02F88"/>
    <w:rsid w:val="00C07F74"/>
    <w:rsid w:val="00C80B9E"/>
    <w:rsid w:val="00CE1D2A"/>
    <w:rsid w:val="00CE63EB"/>
    <w:rsid w:val="00CF04F8"/>
    <w:rsid w:val="00CF409A"/>
    <w:rsid w:val="00CF4492"/>
    <w:rsid w:val="00D04CC8"/>
    <w:rsid w:val="00D04E1E"/>
    <w:rsid w:val="00D23FFB"/>
    <w:rsid w:val="00D54EA0"/>
    <w:rsid w:val="00D873B2"/>
    <w:rsid w:val="00D93459"/>
    <w:rsid w:val="00DA2D3A"/>
    <w:rsid w:val="00DD3B2B"/>
    <w:rsid w:val="00DE0680"/>
    <w:rsid w:val="00E14979"/>
    <w:rsid w:val="00E3406F"/>
    <w:rsid w:val="00E50F6A"/>
    <w:rsid w:val="00E51792"/>
    <w:rsid w:val="00E565E2"/>
    <w:rsid w:val="00E93484"/>
    <w:rsid w:val="00EA0549"/>
    <w:rsid w:val="00EA3B2C"/>
    <w:rsid w:val="00EB070A"/>
    <w:rsid w:val="00ED39BA"/>
    <w:rsid w:val="00F10693"/>
    <w:rsid w:val="00F12BD8"/>
    <w:rsid w:val="00F43480"/>
    <w:rsid w:val="00F63DBA"/>
    <w:rsid w:val="00F83652"/>
    <w:rsid w:val="00F93DE2"/>
    <w:rsid w:val="00FA3F9F"/>
    <w:rsid w:val="00FB5160"/>
    <w:rsid w:val="00FF2E9C"/>
    <w:rsid w:val="0677675D"/>
    <w:rsid w:val="098C3307"/>
    <w:rsid w:val="34E13CF8"/>
    <w:rsid w:val="60516774"/>
    <w:rsid w:val="61BA0F1A"/>
    <w:rsid w:val="62123FC5"/>
    <w:rsid w:val="68A72A4D"/>
    <w:rsid w:val="6BDB2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character" w:styleId="6">
    <w:name w:val="Hyperlink"/>
    <w:basedOn w:val="2"/>
    <w:semiHidden/>
    <w:unhideWhenUsed/>
    <w:uiPriority w:val="99"/>
    <w:rPr>
      <w:color w:val="0000FF"/>
      <w:u w:val="single"/>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qFormat/>
    <w:uiPriority w:val="99"/>
  </w:style>
  <w:style w:type="character" w:customStyle="1" w:styleId="9">
    <w:name w:val="Footer Char"/>
    <w:basedOn w:val="2"/>
    <w:link w:val="4"/>
    <w:uiPriority w:val="99"/>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1700</Words>
  <Characters>9691</Characters>
  <Lines>80</Lines>
  <Paragraphs>22</Paragraphs>
  <TotalTime>1</TotalTime>
  <ScaleCrop>false</ScaleCrop>
  <LinksUpToDate>false</LinksUpToDate>
  <CharactersWithSpaces>11369</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2021-02-19T01:07:00Z</dcterms:created>
  <dc:creator>Henry Sinaga</dc:creator>
  <cp:lastModifiedBy>Lenovo</cp:lastModifiedBy>
  <dcterms:modified xsi:type="dcterms:W3CDTF">2021-03-04T22:37:32Z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